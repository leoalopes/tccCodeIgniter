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544B9" w:rsidRPr="00CF3307" w:rsidRDefault="00C544B9" w:rsidP="00C544B9">
      <w:pPr>
        <w:ind w:firstLine="0"/>
        <w:jc w:val="center"/>
        <w:rPr>
          <w:szCs w:val="24"/>
        </w:rPr>
      </w:pPr>
      <w:r w:rsidRPr="00CF3307">
        <w:rPr>
          <w:szCs w:val="24"/>
        </w:rPr>
        <w:t xml:space="preserve">INSTITUTO FEDERAL DE EDUCAÇÃO, CIÊNCIA E TECNOLOGIA DO </w:t>
      </w:r>
    </w:p>
    <w:p w:rsidR="00C544B9" w:rsidRPr="00CF3307" w:rsidRDefault="00C544B9" w:rsidP="00C544B9">
      <w:pPr>
        <w:ind w:firstLine="0"/>
        <w:jc w:val="center"/>
        <w:rPr>
          <w:szCs w:val="24"/>
        </w:rPr>
      </w:pPr>
      <w:r w:rsidRPr="00CF3307">
        <w:rPr>
          <w:szCs w:val="24"/>
        </w:rPr>
        <w:t>RIO GRANDE DO SUL</w:t>
      </w:r>
    </w:p>
    <w:p w:rsidR="003F65B5" w:rsidRPr="00CF3307" w:rsidRDefault="00C544B9" w:rsidP="00C544B9">
      <w:pPr>
        <w:ind w:firstLine="0"/>
        <w:jc w:val="center"/>
        <w:rPr>
          <w:szCs w:val="24"/>
        </w:rPr>
      </w:pPr>
      <w:r w:rsidRPr="00CF3307">
        <w:rPr>
          <w:szCs w:val="24"/>
        </w:rPr>
        <w:t>C</w:t>
      </w:r>
      <w:r w:rsidR="00AF51BB">
        <w:rPr>
          <w:szCs w:val="24"/>
        </w:rPr>
        <w:t>A</w:t>
      </w:r>
      <w:r w:rsidRPr="00CF3307">
        <w:rPr>
          <w:szCs w:val="24"/>
        </w:rPr>
        <w:t>MPUS CANOAS</w:t>
      </w:r>
    </w:p>
    <w:p w:rsidR="003F65B5" w:rsidRPr="00CF3307" w:rsidRDefault="003F65B5">
      <w:pPr>
        <w:ind w:firstLine="0"/>
        <w:jc w:val="center"/>
        <w:rPr>
          <w:b/>
          <w:szCs w:val="24"/>
        </w:rPr>
      </w:pPr>
      <w:r w:rsidRPr="00CF3307">
        <w:rPr>
          <w:szCs w:val="24"/>
        </w:rPr>
        <w:t xml:space="preserve">CURSO </w:t>
      </w:r>
      <w:r w:rsidR="00CF657E" w:rsidRPr="00CF3307">
        <w:rPr>
          <w:szCs w:val="24"/>
        </w:rPr>
        <w:t>TÉCNICO EM INFORMÁTICA INTEGRADO AO ENSINO MÉDIO</w:t>
      </w:r>
    </w:p>
    <w:p w:rsidR="003F65B5" w:rsidRPr="00CF3307" w:rsidRDefault="003F65B5">
      <w:pPr>
        <w:ind w:firstLine="0"/>
        <w:jc w:val="center"/>
        <w:rPr>
          <w:szCs w:val="24"/>
        </w:rPr>
      </w:pPr>
    </w:p>
    <w:p w:rsidR="003F65B5" w:rsidRPr="00CF3307" w:rsidRDefault="003F65B5">
      <w:pPr>
        <w:ind w:firstLine="0"/>
        <w:jc w:val="center"/>
        <w:rPr>
          <w:szCs w:val="24"/>
        </w:rPr>
      </w:pPr>
    </w:p>
    <w:p w:rsidR="003F65B5" w:rsidRPr="00CF3307" w:rsidRDefault="003F65B5">
      <w:pPr>
        <w:ind w:firstLine="0"/>
        <w:jc w:val="center"/>
        <w:rPr>
          <w:szCs w:val="24"/>
        </w:rPr>
      </w:pPr>
    </w:p>
    <w:p w:rsidR="004D4842" w:rsidRPr="00CF3307" w:rsidRDefault="004D4842">
      <w:pPr>
        <w:ind w:firstLine="0"/>
        <w:jc w:val="center"/>
        <w:rPr>
          <w:szCs w:val="24"/>
        </w:rPr>
      </w:pPr>
    </w:p>
    <w:p w:rsidR="004D4842" w:rsidRPr="00CF3307" w:rsidRDefault="004D4842">
      <w:pPr>
        <w:ind w:firstLine="0"/>
        <w:jc w:val="center"/>
        <w:rPr>
          <w:szCs w:val="24"/>
        </w:rPr>
      </w:pPr>
    </w:p>
    <w:p w:rsidR="004D4842" w:rsidRPr="00CF3307" w:rsidRDefault="004D4842">
      <w:pPr>
        <w:ind w:firstLine="0"/>
        <w:jc w:val="center"/>
        <w:rPr>
          <w:szCs w:val="24"/>
        </w:rPr>
      </w:pPr>
    </w:p>
    <w:p w:rsidR="003F65B5" w:rsidRPr="00CF3307" w:rsidRDefault="003F65B5">
      <w:pPr>
        <w:ind w:firstLine="0"/>
        <w:jc w:val="center"/>
        <w:rPr>
          <w:szCs w:val="24"/>
        </w:rPr>
      </w:pPr>
    </w:p>
    <w:p w:rsidR="003F65B5" w:rsidRPr="00CF3307" w:rsidRDefault="003F65B5">
      <w:pPr>
        <w:ind w:firstLine="0"/>
        <w:jc w:val="center"/>
        <w:rPr>
          <w:szCs w:val="24"/>
        </w:rPr>
      </w:pPr>
    </w:p>
    <w:p w:rsidR="003F65B5" w:rsidRPr="00CF3307" w:rsidRDefault="00E66EC0">
      <w:pPr>
        <w:pStyle w:val="Autor"/>
        <w:rPr>
          <w:b/>
          <w:szCs w:val="24"/>
        </w:rPr>
      </w:pPr>
      <w:r>
        <w:rPr>
          <w:szCs w:val="24"/>
        </w:rPr>
        <w:t>LEONARDO DE ARAUJO LOPES</w:t>
      </w:r>
    </w:p>
    <w:p w:rsidR="003F65B5" w:rsidRPr="00CF3307" w:rsidRDefault="003F65B5">
      <w:pPr>
        <w:rPr>
          <w:szCs w:val="24"/>
        </w:rPr>
      </w:pPr>
    </w:p>
    <w:p w:rsidR="003F65B5" w:rsidRPr="00CF3307" w:rsidRDefault="003F65B5">
      <w:pPr>
        <w:rPr>
          <w:szCs w:val="24"/>
        </w:rPr>
      </w:pPr>
    </w:p>
    <w:p w:rsidR="003F65B5" w:rsidRPr="00CF3307" w:rsidRDefault="003F65B5">
      <w:pPr>
        <w:rPr>
          <w:szCs w:val="24"/>
        </w:rPr>
      </w:pPr>
    </w:p>
    <w:p w:rsidR="003F65B5" w:rsidRPr="00CF3307" w:rsidRDefault="003F65B5">
      <w:pPr>
        <w:rPr>
          <w:szCs w:val="24"/>
        </w:rPr>
      </w:pPr>
    </w:p>
    <w:p w:rsidR="003F65B5" w:rsidRPr="001E6C72" w:rsidRDefault="00E66EC0">
      <w:pPr>
        <w:pStyle w:val="TtulodaFolhadeRosto"/>
        <w:ind w:left="1418"/>
        <w:rPr>
          <w:sz w:val="24"/>
          <w:szCs w:val="24"/>
        </w:rPr>
      </w:pPr>
      <w:r>
        <w:rPr>
          <w:sz w:val="24"/>
          <w:szCs w:val="24"/>
        </w:rPr>
        <w:t>Sistema para Planejamento de Atividades e Registros de Testes de Robótica</w:t>
      </w:r>
    </w:p>
    <w:p w:rsidR="003F65B5" w:rsidRPr="00CF3307" w:rsidRDefault="003F65B5">
      <w:pPr>
        <w:rPr>
          <w:szCs w:val="24"/>
        </w:rPr>
      </w:pPr>
    </w:p>
    <w:p w:rsidR="003F65B5" w:rsidRPr="00CF3307" w:rsidRDefault="003F65B5">
      <w:pPr>
        <w:rPr>
          <w:szCs w:val="24"/>
        </w:rPr>
      </w:pPr>
    </w:p>
    <w:p w:rsidR="003F65B5" w:rsidRPr="00CF3307" w:rsidRDefault="003F65B5">
      <w:pPr>
        <w:rPr>
          <w:szCs w:val="24"/>
        </w:rPr>
      </w:pPr>
    </w:p>
    <w:p w:rsidR="003F65B5" w:rsidRPr="00CF3307" w:rsidRDefault="003F65B5">
      <w:pPr>
        <w:rPr>
          <w:szCs w:val="24"/>
        </w:rPr>
      </w:pPr>
    </w:p>
    <w:p w:rsidR="003F65B5" w:rsidRPr="00CF3307" w:rsidRDefault="003F65B5">
      <w:pPr>
        <w:ind w:firstLine="0"/>
        <w:rPr>
          <w:szCs w:val="24"/>
        </w:rPr>
      </w:pPr>
    </w:p>
    <w:p w:rsidR="003F65B5" w:rsidRPr="00462EBF" w:rsidRDefault="003F65B5">
      <w:pPr>
        <w:spacing w:after="0"/>
        <w:ind w:left="3969" w:firstLine="0"/>
        <w:rPr>
          <w:szCs w:val="24"/>
        </w:rPr>
      </w:pPr>
    </w:p>
    <w:p w:rsidR="003F65B5" w:rsidRPr="00462EBF" w:rsidRDefault="003F65B5">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3F65B5" w:rsidRPr="00462EBF" w:rsidRDefault="003F65B5">
      <w:pPr>
        <w:pStyle w:val="Cabealho"/>
        <w:tabs>
          <w:tab w:val="clear" w:pos="4419"/>
          <w:tab w:val="clear" w:pos="8838"/>
        </w:tabs>
        <w:spacing w:after="0"/>
        <w:rPr>
          <w:szCs w:val="24"/>
        </w:rPr>
      </w:pPr>
    </w:p>
    <w:p w:rsidR="003F65B5" w:rsidRPr="004954D0" w:rsidRDefault="003F65B5">
      <w:pPr>
        <w:spacing w:after="0"/>
        <w:rPr>
          <w:szCs w:val="24"/>
        </w:rPr>
      </w:pPr>
    </w:p>
    <w:p w:rsidR="003F65B5" w:rsidRPr="004954D0" w:rsidRDefault="003F65B5">
      <w:pPr>
        <w:spacing w:after="0"/>
        <w:rPr>
          <w:szCs w:val="24"/>
        </w:rPr>
      </w:pPr>
    </w:p>
    <w:p w:rsidR="003F65B5" w:rsidRPr="001E6C72" w:rsidRDefault="003F65B5">
      <w:pPr>
        <w:spacing w:after="0"/>
        <w:rPr>
          <w:szCs w:val="24"/>
        </w:rPr>
      </w:pPr>
    </w:p>
    <w:p w:rsidR="003F65B5" w:rsidRPr="001E6C72" w:rsidRDefault="003F65B5">
      <w:pPr>
        <w:spacing w:after="0"/>
        <w:rPr>
          <w:szCs w:val="24"/>
        </w:rPr>
      </w:pPr>
    </w:p>
    <w:p w:rsidR="003F65B5" w:rsidRPr="00CF3307" w:rsidRDefault="002444B4">
      <w:pPr>
        <w:spacing w:after="0"/>
        <w:ind w:firstLine="0"/>
        <w:jc w:val="center"/>
        <w:rPr>
          <w:szCs w:val="24"/>
          <w:rPrChange w:id="0" w:author="Silvia Bertagnolli" w:date="2015-07-20T11:14:00Z">
            <w:rPr>
              <w:sz w:val="28"/>
            </w:rPr>
          </w:rPrChange>
        </w:rPr>
        <w:sectPr w:rsidR="003F65B5" w:rsidRPr="00CF3307">
          <w:headerReference w:type="default" r:id="rId8"/>
          <w:footerReference w:type="default" r:id="rId9"/>
          <w:footnotePr>
            <w:pos w:val="beneathText"/>
          </w:footnotePr>
          <w:pgSz w:w="11907" w:h="16840" w:code="9"/>
          <w:pgMar w:top="1701" w:right="1701" w:bottom="1134" w:left="1701" w:header="0" w:footer="0" w:gutter="0"/>
          <w:cols w:space="720"/>
          <w:titlePg/>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B81C61">
        <w:rPr>
          <w:noProof/>
          <w:szCs w:val="24"/>
        </w:rPr>
        <w:t>29 de outubro de 2017</w:t>
      </w:r>
      <w:r w:rsidRPr="00CF3307">
        <w:rPr>
          <w:szCs w:val="24"/>
        </w:rPr>
        <w:fldChar w:fldCharType="end"/>
      </w:r>
      <w:r w:rsidR="003F65B5" w:rsidRPr="00CF3307">
        <w:rPr>
          <w:szCs w:val="24"/>
        </w:rPr>
        <w:t>.</w:t>
      </w:r>
    </w:p>
    <w:p w:rsidR="0057498C" w:rsidRPr="00CF3307" w:rsidRDefault="0057498C" w:rsidP="0057498C">
      <w:pPr>
        <w:ind w:firstLine="0"/>
        <w:jc w:val="center"/>
        <w:rPr>
          <w:szCs w:val="24"/>
        </w:rPr>
      </w:pPr>
    </w:p>
    <w:p w:rsidR="0057498C" w:rsidRPr="00CF3307" w:rsidRDefault="0057498C" w:rsidP="0057498C">
      <w:pPr>
        <w:ind w:firstLine="0"/>
        <w:jc w:val="center"/>
        <w:rPr>
          <w:szCs w:val="24"/>
        </w:rPr>
      </w:pPr>
    </w:p>
    <w:p w:rsidR="0057498C" w:rsidRPr="00CF3307" w:rsidRDefault="0057498C" w:rsidP="0057498C">
      <w:pPr>
        <w:ind w:firstLine="0"/>
        <w:jc w:val="center"/>
        <w:rPr>
          <w:szCs w:val="24"/>
        </w:rPr>
      </w:pPr>
    </w:p>
    <w:p w:rsidR="0057498C" w:rsidRPr="00CF3307" w:rsidRDefault="0057498C" w:rsidP="0057498C">
      <w:pPr>
        <w:ind w:firstLine="0"/>
        <w:jc w:val="center"/>
        <w:rPr>
          <w:szCs w:val="24"/>
        </w:rPr>
      </w:pPr>
    </w:p>
    <w:p w:rsidR="0057498C" w:rsidRPr="00CF3307" w:rsidRDefault="0057498C" w:rsidP="0057498C">
      <w:pPr>
        <w:ind w:firstLine="0"/>
        <w:jc w:val="center"/>
        <w:rPr>
          <w:szCs w:val="24"/>
        </w:rPr>
      </w:pPr>
    </w:p>
    <w:p w:rsidR="0057498C" w:rsidRPr="00462EBF" w:rsidRDefault="00E66EC0" w:rsidP="0057498C">
      <w:pPr>
        <w:pStyle w:val="Autor"/>
        <w:rPr>
          <w:b/>
          <w:szCs w:val="24"/>
        </w:rPr>
      </w:pPr>
      <w:r>
        <w:rPr>
          <w:szCs w:val="24"/>
        </w:rPr>
        <w:t>LEONARDO DE ARAUJO LOPES</w:t>
      </w:r>
    </w:p>
    <w:p w:rsidR="0057498C" w:rsidRPr="00462EBF" w:rsidRDefault="0057498C" w:rsidP="0057498C">
      <w:pPr>
        <w:rPr>
          <w:szCs w:val="24"/>
        </w:rPr>
      </w:pPr>
    </w:p>
    <w:p w:rsidR="0057498C" w:rsidRPr="00462EBF" w:rsidRDefault="0057498C" w:rsidP="0057498C">
      <w:pPr>
        <w:rPr>
          <w:szCs w:val="24"/>
        </w:rPr>
      </w:pPr>
    </w:p>
    <w:p w:rsidR="0057498C" w:rsidRPr="00462EBF" w:rsidRDefault="0057498C" w:rsidP="0057498C">
      <w:pPr>
        <w:rPr>
          <w:szCs w:val="24"/>
        </w:rPr>
      </w:pPr>
    </w:p>
    <w:p w:rsidR="0057498C" w:rsidRPr="00462EBF" w:rsidRDefault="0057498C" w:rsidP="0057498C">
      <w:pPr>
        <w:rPr>
          <w:szCs w:val="24"/>
        </w:rPr>
      </w:pPr>
    </w:p>
    <w:p w:rsidR="00E66EC0" w:rsidRPr="001E6C72" w:rsidRDefault="00E66EC0" w:rsidP="00E66EC0">
      <w:pPr>
        <w:pStyle w:val="TtulodaFolhadeRosto"/>
        <w:ind w:left="1418"/>
        <w:rPr>
          <w:sz w:val="24"/>
          <w:szCs w:val="24"/>
        </w:rPr>
      </w:pPr>
      <w:r>
        <w:rPr>
          <w:sz w:val="24"/>
          <w:szCs w:val="24"/>
        </w:rPr>
        <w:t>Sistema para Planejamento de Atividades e Registros de Testes de Robótica</w:t>
      </w:r>
    </w:p>
    <w:p w:rsidR="0057498C" w:rsidRPr="00CF3307" w:rsidRDefault="0057498C" w:rsidP="0057498C">
      <w:pPr>
        <w:rPr>
          <w:szCs w:val="24"/>
        </w:rPr>
      </w:pPr>
    </w:p>
    <w:p w:rsidR="0057498C" w:rsidRPr="00CF3307" w:rsidRDefault="0057498C" w:rsidP="0057498C">
      <w:pPr>
        <w:rPr>
          <w:szCs w:val="24"/>
        </w:rPr>
      </w:pPr>
    </w:p>
    <w:p w:rsidR="0057498C" w:rsidRPr="00CF3307" w:rsidRDefault="0057498C" w:rsidP="0057498C">
      <w:pPr>
        <w:rPr>
          <w:szCs w:val="24"/>
        </w:rPr>
      </w:pPr>
    </w:p>
    <w:p w:rsidR="0057498C" w:rsidRPr="00462EBF" w:rsidRDefault="0057498C" w:rsidP="0057498C">
      <w:pPr>
        <w:pStyle w:val="07-Naturezadotrabalho"/>
        <w:ind w:left="4320"/>
        <w:rPr>
          <w:szCs w:val="24"/>
        </w:rPr>
      </w:pPr>
      <w:r w:rsidRPr="00CF3307">
        <w:rPr>
          <w:szCs w:val="24"/>
        </w:rPr>
        <w:t xml:space="preserve">Trabalho de Conclusão de Curso apresentado como requisito </w:t>
      </w:r>
      <w:r w:rsidR="003B362C" w:rsidRPr="00CF3307">
        <w:rPr>
          <w:szCs w:val="24"/>
        </w:rPr>
        <w:t xml:space="preserve">parcial </w:t>
      </w:r>
      <w:r w:rsidRPr="00462EBF">
        <w:rPr>
          <w:szCs w:val="24"/>
        </w:rPr>
        <w:t>para obtenção do</w:t>
      </w:r>
      <w:r w:rsidR="00D441D4">
        <w:rPr>
          <w:szCs w:val="24"/>
        </w:rPr>
        <w:t xml:space="preserve"> grau de Técnico em Informática </w:t>
      </w:r>
      <w:r w:rsidRPr="00462EBF">
        <w:rPr>
          <w:szCs w:val="24"/>
        </w:rPr>
        <w:t>pelo Instituto Federal de Educação, Ciência e Tecnologia do Rio Grande do Sul – C</w:t>
      </w:r>
      <w:r w:rsidR="00AF51BB">
        <w:rPr>
          <w:szCs w:val="24"/>
        </w:rPr>
        <w:t>a</w:t>
      </w:r>
      <w:r w:rsidRPr="00462EBF">
        <w:rPr>
          <w:szCs w:val="24"/>
        </w:rPr>
        <w:t>mpus Canoas.</w:t>
      </w:r>
    </w:p>
    <w:p w:rsidR="0057498C" w:rsidRPr="00462EBF" w:rsidRDefault="0057498C" w:rsidP="0057498C">
      <w:pPr>
        <w:rPr>
          <w:szCs w:val="24"/>
        </w:rPr>
      </w:pPr>
    </w:p>
    <w:p w:rsidR="0057498C" w:rsidRPr="00462EBF" w:rsidRDefault="0057498C" w:rsidP="0057498C">
      <w:pPr>
        <w:ind w:firstLine="0"/>
        <w:rPr>
          <w:szCs w:val="24"/>
        </w:rPr>
      </w:pPr>
    </w:p>
    <w:p w:rsidR="0057498C" w:rsidRPr="00462EBF" w:rsidRDefault="0057498C" w:rsidP="0057498C">
      <w:pPr>
        <w:rPr>
          <w:szCs w:val="24"/>
        </w:rPr>
      </w:pPr>
    </w:p>
    <w:p w:rsidR="0057498C" w:rsidRPr="00462EBF" w:rsidRDefault="0057498C" w:rsidP="0057498C">
      <w:pPr>
        <w:spacing w:after="0"/>
        <w:ind w:left="3969" w:firstLine="0"/>
        <w:rPr>
          <w:szCs w:val="24"/>
        </w:rPr>
      </w:pPr>
    </w:p>
    <w:p w:rsidR="0057498C" w:rsidRPr="00462EBF" w:rsidRDefault="0057498C" w:rsidP="0057498C">
      <w:pPr>
        <w:spacing w:after="0"/>
        <w:ind w:left="3969" w:firstLine="0"/>
        <w:rPr>
          <w:szCs w:val="24"/>
        </w:rPr>
      </w:pPr>
    </w:p>
    <w:p w:rsidR="0057498C" w:rsidRPr="00462EBF" w:rsidRDefault="0057498C" w:rsidP="0057498C">
      <w:pPr>
        <w:spacing w:after="0"/>
        <w:ind w:left="3969" w:firstLine="0"/>
        <w:rPr>
          <w:szCs w:val="24"/>
        </w:rPr>
      </w:pPr>
    </w:p>
    <w:p w:rsidR="0057498C" w:rsidRPr="004954D0" w:rsidRDefault="0057498C" w:rsidP="0057498C">
      <w:pPr>
        <w:spacing w:after="0"/>
        <w:ind w:left="3969" w:firstLine="0"/>
        <w:rPr>
          <w:szCs w:val="24"/>
        </w:rPr>
      </w:pPr>
    </w:p>
    <w:p w:rsidR="0057498C" w:rsidRPr="004954D0" w:rsidRDefault="0057498C" w:rsidP="0057498C">
      <w:pPr>
        <w:spacing w:after="0"/>
        <w:ind w:left="3969" w:firstLine="0"/>
        <w:rPr>
          <w:szCs w:val="24"/>
        </w:rPr>
      </w:pPr>
    </w:p>
    <w:p w:rsidR="0057498C" w:rsidRPr="001E6C72" w:rsidRDefault="0057498C" w:rsidP="0057498C">
      <w:pPr>
        <w:spacing w:after="0"/>
        <w:ind w:left="3969" w:firstLine="0"/>
        <w:rPr>
          <w:szCs w:val="24"/>
        </w:rPr>
      </w:pPr>
      <w:r w:rsidRPr="001E6C72">
        <w:rPr>
          <w:szCs w:val="24"/>
        </w:rPr>
        <w:t>Prof</w:t>
      </w:r>
      <w:r w:rsidR="004E3458">
        <w:rPr>
          <w:szCs w:val="24"/>
        </w:rPr>
        <w:t>a</w:t>
      </w:r>
      <w:r w:rsidRPr="001E6C72">
        <w:rPr>
          <w:szCs w:val="24"/>
        </w:rPr>
        <w:t>. Dr</w:t>
      </w:r>
      <w:r w:rsidR="004E3458">
        <w:rPr>
          <w:szCs w:val="24"/>
        </w:rPr>
        <w:t>a</w:t>
      </w:r>
      <w:r w:rsidRPr="001E6C72">
        <w:rPr>
          <w:szCs w:val="24"/>
        </w:rPr>
        <w:t xml:space="preserve">. </w:t>
      </w:r>
      <w:r w:rsidR="004E3458">
        <w:rPr>
          <w:szCs w:val="24"/>
        </w:rPr>
        <w:t>Patricia Nogueira Hubler</w:t>
      </w:r>
    </w:p>
    <w:p w:rsidR="0057498C" w:rsidRPr="001E6C72" w:rsidRDefault="0057498C" w:rsidP="0057498C">
      <w:pPr>
        <w:spacing w:after="0"/>
        <w:ind w:left="3969" w:firstLine="0"/>
        <w:rPr>
          <w:szCs w:val="24"/>
        </w:rPr>
      </w:pPr>
      <w:r w:rsidRPr="001E6C72">
        <w:rPr>
          <w:szCs w:val="24"/>
        </w:rPr>
        <w:t>Orientador</w:t>
      </w:r>
      <w:r w:rsidR="004E3458">
        <w:rPr>
          <w:szCs w:val="24"/>
        </w:rPr>
        <w:t>a</w:t>
      </w:r>
    </w:p>
    <w:p w:rsidR="0057498C" w:rsidRPr="001E6C72" w:rsidRDefault="0057498C" w:rsidP="0057498C">
      <w:pPr>
        <w:spacing w:after="0"/>
        <w:ind w:left="3969" w:firstLine="0"/>
        <w:rPr>
          <w:szCs w:val="24"/>
        </w:rPr>
      </w:pPr>
    </w:p>
    <w:p w:rsidR="0057498C" w:rsidRPr="001E6C72" w:rsidRDefault="0057498C" w:rsidP="0057498C">
      <w:pPr>
        <w:spacing w:after="0"/>
        <w:ind w:left="3969" w:firstLine="0"/>
        <w:rPr>
          <w:szCs w:val="24"/>
        </w:rPr>
      </w:pPr>
    </w:p>
    <w:p w:rsidR="0057498C" w:rsidRDefault="0057498C" w:rsidP="0057498C">
      <w:pPr>
        <w:pStyle w:val="Cabealho"/>
        <w:tabs>
          <w:tab w:val="clear" w:pos="4419"/>
          <w:tab w:val="clear" w:pos="8838"/>
        </w:tabs>
        <w:spacing w:after="0"/>
        <w:rPr>
          <w:szCs w:val="24"/>
        </w:rPr>
      </w:pPr>
    </w:p>
    <w:p w:rsidR="00E66EC0" w:rsidRPr="00CF3307" w:rsidRDefault="00E66EC0" w:rsidP="0057498C">
      <w:pPr>
        <w:pStyle w:val="Cabealho"/>
        <w:tabs>
          <w:tab w:val="clear" w:pos="4419"/>
          <w:tab w:val="clear" w:pos="8838"/>
        </w:tabs>
        <w:spacing w:after="0"/>
        <w:rPr>
          <w:szCs w:val="24"/>
        </w:rPr>
      </w:pPr>
    </w:p>
    <w:p w:rsidR="0057498C" w:rsidRPr="00CF3307" w:rsidRDefault="0057498C" w:rsidP="0057498C">
      <w:pPr>
        <w:pStyle w:val="Cabealho"/>
        <w:tabs>
          <w:tab w:val="clear" w:pos="4419"/>
          <w:tab w:val="clear" w:pos="8838"/>
        </w:tabs>
        <w:spacing w:after="0"/>
        <w:rPr>
          <w:szCs w:val="24"/>
        </w:rPr>
      </w:pPr>
    </w:p>
    <w:p w:rsidR="0057498C" w:rsidRPr="00CF3307" w:rsidRDefault="0057498C" w:rsidP="0057498C">
      <w:pPr>
        <w:spacing w:after="0"/>
        <w:rPr>
          <w:szCs w:val="24"/>
        </w:rPr>
      </w:pPr>
    </w:p>
    <w:p w:rsidR="0057498C" w:rsidRPr="00CF3307" w:rsidRDefault="0057498C" w:rsidP="0057498C">
      <w:pPr>
        <w:spacing w:after="0"/>
        <w:rPr>
          <w:szCs w:val="24"/>
        </w:rPr>
      </w:pPr>
    </w:p>
    <w:p w:rsidR="003F65B5" w:rsidRPr="00CF3307" w:rsidRDefault="0057498C" w:rsidP="0057498C">
      <w:pPr>
        <w:ind w:firstLine="0"/>
        <w:jc w:val="center"/>
        <w:rPr>
          <w:b/>
          <w:szCs w:val="24"/>
        </w:rPr>
      </w:pPr>
      <w:r w:rsidRPr="00462EBF">
        <w:rPr>
          <w:szCs w:val="24"/>
        </w:rPr>
        <w:t xml:space="preserve">Canoas, </w:t>
      </w:r>
      <w:r w:rsidRPr="00CF3307">
        <w:rPr>
          <w:szCs w:val="24"/>
        </w:rPr>
        <w:fldChar w:fldCharType="begin"/>
      </w:r>
      <w:r w:rsidRPr="00F93878">
        <w:rPr>
          <w:szCs w:val="24"/>
        </w:rPr>
        <w:instrText xml:space="preserve"> DATE  \@ "d' de 'MMMM' de 'yyyy"  \* MERGEFORMAT </w:instrText>
      </w:r>
      <w:r w:rsidRPr="00CF3307">
        <w:rPr>
          <w:szCs w:val="24"/>
        </w:rPr>
        <w:fldChar w:fldCharType="separate"/>
      </w:r>
      <w:r w:rsidR="00B81C61">
        <w:rPr>
          <w:noProof/>
          <w:szCs w:val="24"/>
        </w:rPr>
        <w:t>29 de outubro de 2017</w:t>
      </w:r>
      <w:r w:rsidRPr="00CF3307">
        <w:rPr>
          <w:szCs w:val="24"/>
        </w:rPr>
        <w:fldChar w:fldCharType="end"/>
      </w:r>
      <w:r w:rsidRPr="00CF3307">
        <w:rPr>
          <w:szCs w:val="24"/>
        </w:rPr>
        <w:t>.</w:t>
      </w:r>
    </w:p>
    <w:p w:rsidR="00B36556" w:rsidRPr="00462EBF" w:rsidRDefault="00B36556" w:rsidP="00F93878">
      <w:pPr>
        <w:pStyle w:val="Ttulo1"/>
        <w:numPr>
          <w:ilvl w:val="0"/>
          <w:numId w:val="0"/>
        </w:numPr>
        <w:ind w:left="295" w:hanging="295"/>
        <w:jc w:val="center"/>
      </w:pPr>
      <w:bookmarkStart w:id="1" w:name="_Toc215560114"/>
      <w:bookmarkStart w:id="2" w:name="_Toc215560241"/>
      <w:bookmarkStart w:id="3" w:name="_Toc215560110"/>
      <w:bookmarkStart w:id="4" w:name="_Toc497079412"/>
      <w:r w:rsidRPr="00462EBF">
        <w:lastRenderedPageBreak/>
        <w:t>RESUMO</w:t>
      </w:r>
      <w:bookmarkEnd w:id="1"/>
      <w:bookmarkEnd w:id="2"/>
      <w:bookmarkEnd w:id="4"/>
    </w:p>
    <w:p w:rsidR="002E7A88" w:rsidRPr="00462EBF" w:rsidRDefault="00B36556" w:rsidP="001E6C72">
      <w:pPr>
        <w:pStyle w:val="PargrafodaLista"/>
      </w:pPr>
      <w:r w:rsidRPr="00462EBF">
        <w:t>Consiste na apresentação clara e concisa dos pontos relevantes do trabalho (tema, objetivo, metodologia e principais resultados), de maneira a permitir ao leitor saber da conveniência ou não da sua leitura na íntegra. É redigido pelo autor, em português e em inglês, em páginas distintas, antecedendo a introdução. Cada um ocupará no máximo 1</w:t>
      </w:r>
      <w:r w:rsidR="002E7A88" w:rsidRPr="00462EBF">
        <w:t xml:space="preserve"> (uma)</w:t>
      </w:r>
      <w:r w:rsidRPr="00462EBF">
        <w:t xml:space="preserve"> folha, e poder</w:t>
      </w:r>
      <w:r w:rsidR="003B362C" w:rsidRPr="00462EBF">
        <w:t>á</w:t>
      </w:r>
      <w:r w:rsidRPr="00462EBF">
        <w:t xml:space="preserve"> ter </w:t>
      </w:r>
      <w:r w:rsidRPr="001E6C72">
        <w:t>até 500 palavras</w:t>
      </w:r>
      <w:r w:rsidRPr="00CF3307">
        <w:t>. Para maiores informações com relação à redação</w:t>
      </w:r>
      <w:r w:rsidR="003B362C" w:rsidRPr="00462EBF">
        <w:t>,</w:t>
      </w:r>
      <w:r w:rsidRPr="00462EBF">
        <w:t xml:space="preserve"> consultar a NBR</w:t>
      </w:r>
      <w:r w:rsidR="002E7A88" w:rsidRPr="00462EBF">
        <w:t xml:space="preserve"> </w:t>
      </w:r>
      <w:r w:rsidRPr="00462EBF">
        <w:t>6028 da ABNT</w:t>
      </w:r>
      <w:r w:rsidR="003B362C" w:rsidRPr="00462EBF">
        <w:t xml:space="preserve"> (2003)</w:t>
      </w:r>
      <w:r w:rsidRPr="00462EBF">
        <w:t>. Quanto ao estilo, o resumo deve ser composto por uma sequência de frases completas</w:t>
      </w:r>
      <w:r w:rsidR="003B362C" w:rsidRPr="00462EBF">
        <w:t xml:space="preserve">, em parágrafo </w:t>
      </w:r>
      <w:r w:rsidR="002E7A88" w:rsidRPr="00462EBF">
        <w:t>único,</w:t>
      </w:r>
      <w:r w:rsidRPr="00462EBF">
        <w:t xml:space="preserve"> e não por uma enumeração de tópicos; a primeira frase deverá ser significativa, explicando o tema principal do documento. Na redação, dar preferência ao uso da terceira pessoa do singular e do verbo na voz ativa. </w:t>
      </w:r>
      <w:r w:rsidR="002E7A88" w:rsidRPr="00462EBF">
        <w:t>Abaixo do resumo, devem constar as palavras-chave, as quais contemplam os pontos essenciais da monografia. Elas devem ser antecedidas da expressão “Palavras-chave:”, separadas entre si e também finalizadas por ponto, conforme recomendações da NBR 6028</w:t>
      </w:r>
      <w:r w:rsidR="001E6C72">
        <w:t xml:space="preserve"> </w:t>
      </w:r>
      <w:r w:rsidR="002E7A88" w:rsidRPr="00462EBF">
        <w:t>(2003)</w:t>
      </w:r>
      <w:r w:rsidR="00D441D4">
        <w:t xml:space="preserve">, como apresenta o </w:t>
      </w:r>
      <w:r w:rsidR="002E7A88" w:rsidRPr="00462EBF">
        <w:t xml:space="preserve">exemplo </w:t>
      </w:r>
      <w:r w:rsidR="00D441D4">
        <w:t>a seguir.</w:t>
      </w:r>
    </w:p>
    <w:p w:rsidR="00B36556" w:rsidRPr="001A61E0" w:rsidRDefault="00B36556" w:rsidP="004E3458">
      <w:pPr>
        <w:pStyle w:val="PargrafodaLista"/>
        <w:rPr>
          <w:lang w:val="en-US"/>
        </w:rPr>
      </w:pPr>
      <w:r w:rsidRPr="001E6C72">
        <w:rPr>
          <w:b/>
        </w:rPr>
        <w:t>Palavras-Chave:</w:t>
      </w:r>
      <w:r w:rsidRPr="00462EBF">
        <w:t xml:space="preserve"> ABNT</w:t>
      </w:r>
      <w:r w:rsidR="002E7A88" w:rsidRPr="00462EBF">
        <w:t>. P</w:t>
      </w:r>
      <w:r w:rsidRPr="00462EBF">
        <w:t>rocessadores de texto</w:t>
      </w:r>
      <w:r w:rsidR="002E7A88" w:rsidRPr="00462EBF">
        <w:t xml:space="preserve">. </w:t>
      </w:r>
      <w:r w:rsidR="002E7A88" w:rsidRPr="001A61E0">
        <w:rPr>
          <w:lang w:val="en-US"/>
        </w:rPr>
        <w:t>F</w:t>
      </w:r>
      <w:r w:rsidRPr="001A61E0">
        <w:rPr>
          <w:lang w:val="en-US"/>
        </w:rPr>
        <w:t>ormatação eletrônica de documentos.</w:t>
      </w:r>
    </w:p>
    <w:p w:rsidR="00B36556" w:rsidRPr="00462EBF" w:rsidRDefault="00B36556" w:rsidP="00F93878">
      <w:pPr>
        <w:pStyle w:val="Ttulo1"/>
        <w:numPr>
          <w:ilvl w:val="0"/>
          <w:numId w:val="0"/>
        </w:numPr>
        <w:jc w:val="center"/>
      </w:pPr>
      <w:bookmarkStart w:id="5" w:name="_Toc215560112"/>
      <w:bookmarkStart w:id="6" w:name="_Toc215560239"/>
      <w:bookmarkStart w:id="7" w:name="_Toc497079413"/>
      <w:r w:rsidRPr="00462EBF">
        <w:lastRenderedPageBreak/>
        <w:t>LISTA DE FIGURAS</w:t>
      </w:r>
      <w:bookmarkEnd w:id="5"/>
      <w:bookmarkEnd w:id="6"/>
      <w:bookmarkEnd w:id="7"/>
    </w:p>
    <w:p w:rsidR="00F93878" w:rsidRDefault="004954D0">
      <w:pPr>
        <w:pStyle w:val="ndicedeilustraes"/>
        <w:tabs>
          <w:tab w:val="right" w:leader="dot" w:pos="8493"/>
        </w:tabs>
        <w:rPr>
          <w:noProof/>
        </w:rPr>
      </w:pPr>
      <w:r>
        <w:rPr>
          <w:noProof/>
          <w:szCs w:val="24"/>
        </w:rPr>
        <w:fldChar w:fldCharType="begin"/>
      </w:r>
      <w:r>
        <w:rPr>
          <w:noProof/>
          <w:szCs w:val="24"/>
        </w:rPr>
        <w:instrText xml:space="preserve"> TOC \t "Figuras;1" \c "Figura" </w:instrText>
      </w:r>
      <w:r>
        <w:rPr>
          <w:noProof/>
          <w:szCs w:val="24"/>
        </w:rPr>
        <w:fldChar w:fldCharType="separate"/>
      </w:r>
      <w:r w:rsidR="00F93878">
        <w:rPr>
          <w:noProof/>
        </w:rPr>
        <w:t>Figura 1 – Exemplo de apresentação de uma figura no texto</w:t>
      </w:r>
      <w:r w:rsidR="00F93878">
        <w:rPr>
          <w:noProof/>
        </w:rPr>
        <w:tab/>
      </w:r>
      <w:r w:rsidR="00F93878">
        <w:rPr>
          <w:noProof/>
        </w:rPr>
        <w:fldChar w:fldCharType="begin"/>
      </w:r>
      <w:r w:rsidR="00F93878">
        <w:rPr>
          <w:noProof/>
        </w:rPr>
        <w:instrText xml:space="preserve"> PAGEREF _Toc425171192 \h </w:instrText>
      </w:r>
      <w:r w:rsidR="00F93878">
        <w:rPr>
          <w:noProof/>
        </w:rPr>
      </w:r>
      <w:r w:rsidR="00F93878">
        <w:rPr>
          <w:noProof/>
        </w:rPr>
        <w:fldChar w:fldCharType="separate"/>
      </w:r>
      <w:r w:rsidR="001A61E0">
        <w:rPr>
          <w:noProof/>
        </w:rPr>
        <w:t>3</w:t>
      </w:r>
      <w:r w:rsidR="00F93878">
        <w:rPr>
          <w:noProof/>
        </w:rPr>
        <w:fldChar w:fldCharType="end"/>
      </w:r>
    </w:p>
    <w:p w:rsidR="00F93878" w:rsidRPr="003B6BDF" w:rsidRDefault="00F93878" w:rsidP="00F93878">
      <w:pPr>
        <w:ind w:firstLine="0"/>
      </w:pPr>
    </w:p>
    <w:p w:rsidR="00B36556" w:rsidRPr="00462EBF" w:rsidRDefault="004954D0" w:rsidP="00B36556">
      <w:pPr>
        <w:pStyle w:val="ndicedeilustraes"/>
        <w:tabs>
          <w:tab w:val="right" w:leader="dot" w:pos="8493"/>
        </w:tabs>
        <w:rPr>
          <w:b/>
          <w:szCs w:val="24"/>
        </w:rPr>
      </w:pPr>
      <w:r>
        <w:rPr>
          <w:noProof/>
          <w:szCs w:val="24"/>
        </w:rPr>
        <w:fldChar w:fldCharType="end"/>
      </w:r>
    </w:p>
    <w:p w:rsidR="00F93878" w:rsidRPr="00462EBF" w:rsidRDefault="00F93878" w:rsidP="00F93878">
      <w:pPr>
        <w:pStyle w:val="Ttulo1"/>
        <w:numPr>
          <w:ilvl w:val="0"/>
          <w:numId w:val="0"/>
        </w:numPr>
        <w:ind w:left="295" w:hanging="295"/>
        <w:jc w:val="center"/>
      </w:pPr>
      <w:bookmarkStart w:id="8" w:name="_Toc497079414"/>
      <w:r w:rsidRPr="00462EBF">
        <w:lastRenderedPageBreak/>
        <w:t xml:space="preserve">LISTA DE </w:t>
      </w:r>
      <w:r>
        <w:t>quadros</w:t>
      </w:r>
      <w:bookmarkEnd w:id="8"/>
    </w:p>
    <w:p w:rsidR="00F93878" w:rsidRPr="003B6BDF" w:rsidRDefault="00F93878">
      <w:pPr>
        <w:pStyle w:val="ndicedeilustraes"/>
        <w:tabs>
          <w:tab w:val="right" w:leader="dot" w:pos="8493"/>
        </w:tabs>
        <w:rPr>
          <w:rFonts w:ascii="Calibri" w:hAnsi="Calibri"/>
          <w:noProof/>
          <w:sz w:val="22"/>
          <w:szCs w:val="22"/>
        </w:rPr>
      </w:pPr>
      <w:r>
        <w:rPr>
          <w:noProof/>
          <w:szCs w:val="24"/>
        </w:rPr>
        <w:fldChar w:fldCharType="begin"/>
      </w:r>
      <w:r>
        <w:rPr>
          <w:noProof/>
          <w:szCs w:val="24"/>
        </w:rPr>
        <w:instrText xml:space="preserve"> TOC \t "Figuras;1" \c "Quadro" </w:instrText>
      </w:r>
      <w:r>
        <w:rPr>
          <w:noProof/>
          <w:szCs w:val="24"/>
        </w:rPr>
        <w:fldChar w:fldCharType="separate"/>
      </w:r>
      <w:r>
        <w:rPr>
          <w:noProof/>
        </w:rPr>
        <w:t>Quadro 1 – Deve-se escolher somente um tipo de citação para usar durante o texto</w:t>
      </w:r>
      <w:r>
        <w:rPr>
          <w:noProof/>
        </w:rPr>
        <w:tab/>
      </w:r>
      <w:r>
        <w:rPr>
          <w:noProof/>
        </w:rPr>
        <w:fldChar w:fldCharType="begin"/>
      </w:r>
      <w:r>
        <w:rPr>
          <w:noProof/>
        </w:rPr>
        <w:instrText xml:space="preserve"> PAGEREF _Toc425171315 \h </w:instrText>
      </w:r>
      <w:r>
        <w:rPr>
          <w:noProof/>
        </w:rPr>
      </w:r>
      <w:r>
        <w:rPr>
          <w:noProof/>
        </w:rPr>
        <w:fldChar w:fldCharType="separate"/>
      </w:r>
      <w:r w:rsidR="001A61E0">
        <w:rPr>
          <w:noProof/>
        </w:rPr>
        <w:t>3</w:t>
      </w:r>
      <w:r>
        <w:rPr>
          <w:noProof/>
        </w:rPr>
        <w:fldChar w:fldCharType="end"/>
      </w:r>
    </w:p>
    <w:p w:rsidR="00F93878" w:rsidRPr="003B6BDF" w:rsidRDefault="00F93878">
      <w:pPr>
        <w:pStyle w:val="ndicedeilustraes"/>
        <w:tabs>
          <w:tab w:val="right" w:leader="dot" w:pos="8493"/>
        </w:tabs>
        <w:rPr>
          <w:rFonts w:ascii="Calibri" w:hAnsi="Calibri"/>
          <w:noProof/>
          <w:sz w:val="22"/>
          <w:szCs w:val="22"/>
        </w:rPr>
      </w:pPr>
      <w:r>
        <w:rPr>
          <w:noProof/>
        </w:rPr>
        <w:t>Quadro 2 – Observação quanto às aspas</w:t>
      </w:r>
      <w:r>
        <w:rPr>
          <w:noProof/>
        </w:rPr>
        <w:tab/>
      </w:r>
      <w:r>
        <w:rPr>
          <w:noProof/>
        </w:rPr>
        <w:fldChar w:fldCharType="begin"/>
      </w:r>
      <w:r>
        <w:rPr>
          <w:noProof/>
        </w:rPr>
        <w:instrText xml:space="preserve"> PAGEREF _Toc425171316 \h </w:instrText>
      </w:r>
      <w:r>
        <w:rPr>
          <w:noProof/>
        </w:rPr>
      </w:r>
      <w:r>
        <w:rPr>
          <w:noProof/>
        </w:rPr>
        <w:fldChar w:fldCharType="separate"/>
      </w:r>
      <w:r w:rsidR="001A61E0">
        <w:rPr>
          <w:noProof/>
        </w:rPr>
        <w:t>3</w:t>
      </w:r>
      <w:r>
        <w:rPr>
          <w:noProof/>
        </w:rPr>
        <w:fldChar w:fldCharType="end"/>
      </w:r>
    </w:p>
    <w:p w:rsidR="00F93878" w:rsidRDefault="00F93878" w:rsidP="00F93878">
      <w:pPr>
        <w:pStyle w:val="ndicedeilustraes"/>
        <w:tabs>
          <w:tab w:val="right" w:leader="dot" w:pos="8493"/>
        </w:tabs>
        <w:rPr>
          <w:noProof/>
          <w:szCs w:val="24"/>
        </w:rPr>
      </w:pPr>
      <w:r>
        <w:rPr>
          <w:noProof/>
          <w:szCs w:val="24"/>
        </w:rPr>
        <w:fldChar w:fldCharType="end"/>
      </w:r>
    </w:p>
    <w:p w:rsidR="00F93878" w:rsidRDefault="00F93878" w:rsidP="00F93878">
      <w:pPr>
        <w:pStyle w:val="ndicedeilustraes"/>
        <w:tabs>
          <w:tab w:val="right" w:leader="dot" w:pos="8493"/>
        </w:tabs>
        <w:rPr>
          <w:noProof/>
          <w:szCs w:val="24"/>
        </w:rPr>
      </w:pPr>
    </w:p>
    <w:p w:rsidR="00B36556" w:rsidRPr="00CF3307" w:rsidRDefault="00B36556" w:rsidP="00903D25">
      <w:pPr>
        <w:pStyle w:val="Ttulo1"/>
        <w:numPr>
          <w:ilvl w:val="0"/>
          <w:numId w:val="0"/>
        </w:numPr>
        <w:ind w:left="295" w:hanging="295"/>
        <w:jc w:val="center"/>
      </w:pPr>
      <w:bookmarkStart w:id="9" w:name="_Toc215560113"/>
      <w:bookmarkStart w:id="10" w:name="_Toc215560240"/>
      <w:bookmarkStart w:id="11" w:name="_Toc497079415"/>
      <w:r w:rsidRPr="00CF3307">
        <w:lastRenderedPageBreak/>
        <w:t>LISTA DE TABELAS</w:t>
      </w:r>
      <w:bookmarkEnd w:id="9"/>
      <w:bookmarkEnd w:id="10"/>
      <w:bookmarkEnd w:id="11"/>
    </w:p>
    <w:p w:rsidR="00F93878" w:rsidRPr="003B6BDF" w:rsidRDefault="00F93878">
      <w:pPr>
        <w:pStyle w:val="ndicedeilustraes"/>
        <w:tabs>
          <w:tab w:val="right" w:leader="dot" w:pos="8493"/>
        </w:tabs>
        <w:rPr>
          <w:rFonts w:ascii="Calibri" w:hAnsi="Calibri"/>
          <w:noProof/>
          <w:sz w:val="22"/>
          <w:szCs w:val="22"/>
        </w:rPr>
      </w:pPr>
      <w:r>
        <w:rPr>
          <w:noProof/>
          <w:szCs w:val="24"/>
        </w:rPr>
        <w:fldChar w:fldCharType="begin"/>
      </w:r>
      <w:r>
        <w:rPr>
          <w:noProof/>
          <w:szCs w:val="24"/>
        </w:rPr>
        <w:instrText xml:space="preserve"> TOC \h \z \c "Tabela" </w:instrText>
      </w:r>
      <w:r>
        <w:rPr>
          <w:noProof/>
          <w:szCs w:val="24"/>
        </w:rPr>
        <w:fldChar w:fldCharType="separate"/>
      </w:r>
      <w:hyperlink w:anchor="_Toc425171418" w:history="1">
        <w:r w:rsidRPr="00F16E5E">
          <w:rPr>
            <w:rStyle w:val="Hyperlink"/>
            <w:noProof/>
          </w:rPr>
          <w:t>Tabela 1: Parâmetros para formatação das subdivisões do texto</w:t>
        </w:r>
        <w:r>
          <w:rPr>
            <w:noProof/>
            <w:webHidden/>
          </w:rPr>
          <w:tab/>
        </w:r>
        <w:r>
          <w:rPr>
            <w:noProof/>
            <w:webHidden/>
          </w:rPr>
          <w:fldChar w:fldCharType="begin"/>
        </w:r>
        <w:r>
          <w:rPr>
            <w:noProof/>
            <w:webHidden/>
          </w:rPr>
          <w:instrText xml:space="preserve"> PAGEREF _Toc425171418 \h </w:instrText>
        </w:r>
        <w:r>
          <w:rPr>
            <w:noProof/>
            <w:webHidden/>
          </w:rPr>
        </w:r>
        <w:r>
          <w:rPr>
            <w:noProof/>
            <w:webHidden/>
          </w:rPr>
          <w:fldChar w:fldCharType="separate"/>
        </w:r>
        <w:r w:rsidR="001A61E0">
          <w:rPr>
            <w:noProof/>
            <w:webHidden/>
          </w:rPr>
          <w:t>3</w:t>
        </w:r>
        <w:r>
          <w:rPr>
            <w:noProof/>
            <w:webHidden/>
          </w:rPr>
          <w:fldChar w:fldCharType="end"/>
        </w:r>
      </w:hyperlink>
    </w:p>
    <w:p w:rsidR="00F93878" w:rsidRPr="003B6BDF" w:rsidRDefault="00B81C61">
      <w:pPr>
        <w:pStyle w:val="ndicedeilustraes"/>
        <w:tabs>
          <w:tab w:val="right" w:leader="dot" w:pos="8493"/>
        </w:tabs>
        <w:rPr>
          <w:rFonts w:ascii="Calibri" w:hAnsi="Calibri"/>
          <w:noProof/>
          <w:sz w:val="22"/>
          <w:szCs w:val="22"/>
        </w:rPr>
      </w:pPr>
      <w:hyperlink w:anchor="_Toc425171419" w:history="1">
        <w:r w:rsidR="00F93878" w:rsidRPr="00F16E5E">
          <w:rPr>
            <w:rStyle w:val="Hyperlink"/>
            <w:noProof/>
          </w:rPr>
          <w:t>Tabela 2: Exemplo de apresentação de uma tabela no texto</w:t>
        </w:r>
        <w:r w:rsidR="00F93878">
          <w:rPr>
            <w:noProof/>
            <w:webHidden/>
          </w:rPr>
          <w:tab/>
        </w:r>
        <w:r w:rsidR="00F93878">
          <w:rPr>
            <w:noProof/>
            <w:webHidden/>
          </w:rPr>
          <w:fldChar w:fldCharType="begin"/>
        </w:r>
        <w:r w:rsidR="00F93878">
          <w:rPr>
            <w:noProof/>
            <w:webHidden/>
          </w:rPr>
          <w:instrText xml:space="preserve"> PAGEREF _Toc425171419 \h </w:instrText>
        </w:r>
        <w:r w:rsidR="00F93878">
          <w:rPr>
            <w:noProof/>
            <w:webHidden/>
          </w:rPr>
        </w:r>
        <w:r w:rsidR="00F93878">
          <w:rPr>
            <w:noProof/>
            <w:webHidden/>
          </w:rPr>
          <w:fldChar w:fldCharType="separate"/>
        </w:r>
        <w:r w:rsidR="001A61E0">
          <w:rPr>
            <w:noProof/>
            <w:webHidden/>
          </w:rPr>
          <w:t>3</w:t>
        </w:r>
        <w:r w:rsidR="00F93878">
          <w:rPr>
            <w:noProof/>
            <w:webHidden/>
          </w:rPr>
          <w:fldChar w:fldCharType="end"/>
        </w:r>
      </w:hyperlink>
    </w:p>
    <w:p w:rsidR="004954D0" w:rsidRPr="00F93878" w:rsidRDefault="00F93878" w:rsidP="00B36556">
      <w:pPr>
        <w:pStyle w:val="ndicedeilustraes"/>
        <w:tabs>
          <w:tab w:val="right" w:leader="dot" w:pos="8493"/>
        </w:tabs>
        <w:rPr>
          <w:noProof/>
          <w:szCs w:val="24"/>
        </w:rPr>
      </w:pPr>
      <w:r>
        <w:rPr>
          <w:noProof/>
          <w:szCs w:val="24"/>
        </w:rPr>
        <w:fldChar w:fldCharType="end"/>
      </w:r>
    </w:p>
    <w:p w:rsidR="00B36556" w:rsidRDefault="00B36556" w:rsidP="005166E5">
      <w:pPr>
        <w:pStyle w:val="Ttulo1"/>
        <w:numPr>
          <w:ilvl w:val="0"/>
          <w:numId w:val="0"/>
        </w:numPr>
        <w:ind w:left="295" w:hanging="295"/>
        <w:jc w:val="center"/>
      </w:pPr>
      <w:bookmarkStart w:id="12" w:name="_Toc215560111"/>
      <w:bookmarkStart w:id="13" w:name="_Toc215560238"/>
      <w:bookmarkStart w:id="14" w:name="_Toc497079416"/>
      <w:r w:rsidRPr="00462EBF">
        <w:lastRenderedPageBreak/>
        <w:t>LISTA DE ABREVIATURAS E SIGLAS</w:t>
      </w:r>
      <w:bookmarkEnd w:id="12"/>
      <w:bookmarkEnd w:id="13"/>
      <w:bookmarkEnd w:id="14"/>
    </w:p>
    <w:tbl>
      <w:tblPr>
        <w:tblW w:w="0" w:type="auto"/>
        <w:tblInd w:w="109" w:type="dxa"/>
        <w:tblLook w:val="04A0" w:firstRow="1" w:lastRow="0" w:firstColumn="1" w:lastColumn="0" w:noHBand="0" w:noVBand="1"/>
      </w:tblPr>
      <w:tblGrid>
        <w:gridCol w:w="1701"/>
        <w:gridCol w:w="6847"/>
      </w:tblGrid>
      <w:tr w:rsidR="004954D0" w:rsidTr="003B6BDF">
        <w:tc>
          <w:tcPr>
            <w:tcW w:w="1701" w:type="dxa"/>
            <w:shd w:val="clear" w:color="auto" w:fill="auto"/>
          </w:tcPr>
          <w:p w:rsidR="004954D0" w:rsidRDefault="004954D0" w:rsidP="003B6BDF">
            <w:pPr>
              <w:ind w:firstLine="0"/>
            </w:pPr>
            <w:r>
              <w:t>BB</w:t>
            </w:r>
          </w:p>
        </w:tc>
        <w:tc>
          <w:tcPr>
            <w:tcW w:w="6847" w:type="dxa"/>
            <w:shd w:val="clear" w:color="auto" w:fill="auto"/>
          </w:tcPr>
          <w:p w:rsidR="004954D0" w:rsidRDefault="004954D0" w:rsidP="003B6BDF">
            <w:pPr>
              <w:ind w:firstLine="0"/>
            </w:pPr>
            <w:r w:rsidRPr="00462EBF">
              <w:t>Banco do Brasil</w:t>
            </w:r>
          </w:p>
        </w:tc>
      </w:tr>
      <w:tr w:rsidR="004954D0" w:rsidTr="003B6BDF">
        <w:tc>
          <w:tcPr>
            <w:tcW w:w="1701" w:type="dxa"/>
            <w:shd w:val="clear" w:color="auto" w:fill="auto"/>
          </w:tcPr>
          <w:p w:rsidR="004954D0" w:rsidRDefault="004954D0" w:rsidP="003B6BDF">
            <w:pPr>
              <w:ind w:right="34" w:firstLine="0"/>
            </w:pPr>
            <w:r>
              <w:t>CC</w:t>
            </w:r>
          </w:p>
        </w:tc>
        <w:tc>
          <w:tcPr>
            <w:tcW w:w="6847" w:type="dxa"/>
            <w:shd w:val="clear" w:color="auto" w:fill="auto"/>
          </w:tcPr>
          <w:p w:rsidR="004954D0" w:rsidRDefault="004954D0" w:rsidP="003B6BDF">
            <w:pPr>
              <w:ind w:firstLine="0"/>
            </w:pPr>
            <w:r w:rsidRPr="00462EBF">
              <w:t>Código Civil</w:t>
            </w:r>
          </w:p>
        </w:tc>
      </w:tr>
      <w:tr w:rsidR="004954D0" w:rsidTr="003B6BDF">
        <w:tc>
          <w:tcPr>
            <w:tcW w:w="1701" w:type="dxa"/>
            <w:shd w:val="clear" w:color="auto" w:fill="auto"/>
          </w:tcPr>
          <w:p w:rsidR="004954D0" w:rsidRDefault="004954D0" w:rsidP="003B6BDF">
            <w:pPr>
              <w:ind w:firstLine="0"/>
            </w:pPr>
            <w:r>
              <w:t>BR</w:t>
            </w:r>
          </w:p>
        </w:tc>
        <w:tc>
          <w:tcPr>
            <w:tcW w:w="6847" w:type="dxa"/>
            <w:shd w:val="clear" w:color="auto" w:fill="auto"/>
          </w:tcPr>
          <w:p w:rsidR="004954D0" w:rsidRDefault="004954D0" w:rsidP="003B6BDF">
            <w:pPr>
              <w:ind w:firstLine="0"/>
            </w:pPr>
            <w:r>
              <w:t>Brasil</w:t>
            </w:r>
          </w:p>
        </w:tc>
      </w:tr>
      <w:tr w:rsidR="004954D0" w:rsidTr="003B6BDF">
        <w:tc>
          <w:tcPr>
            <w:tcW w:w="1701" w:type="dxa"/>
            <w:shd w:val="clear" w:color="auto" w:fill="auto"/>
          </w:tcPr>
          <w:p w:rsidR="004954D0" w:rsidRDefault="004954D0" w:rsidP="003B6BDF">
            <w:pPr>
              <w:ind w:firstLine="0"/>
            </w:pPr>
            <w:r>
              <w:t>IFRS</w:t>
            </w:r>
          </w:p>
        </w:tc>
        <w:tc>
          <w:tcPr>
            <w:tcW w:w="6847" w:type="dxa"/>
            <w:shd w:val="clear" w:color="auto" w:fill="auto"/>
          </w:tcPr>
          <w:p w:rsidR="004954D0" w:rsidRDefault="004954D0" w:rsidP="003B6BDF">
            <w:pPr>
              <w:ind w:firstLine="0"/>
            </w:pPr>
            <w:r w:rsidRPr="00462EBF">
              <w:t>Instituto Federal de Educação, Ciência e Tecnologia do Rio Grande do Sul</w:t>
            </w:r>
          </w:p>
        </w:tc>
      </w:tr>
    </w:tbl>
    <w:p w:rsidR="004954D0" w:rsidRDefault="004954D0" w:rsidP="004954D0"/>
    <w:p w:rsidR="00B36556" w:rsidRPr="004954D0" w:rsidRDefault="00F93878" w:rsidP="00B36556">
      <w:pPr>
        <w:pStyle w:val="ndicedeilustraes"/>
        <w:tabs>
          <w:tab w:val="right" w:leader="dot" w:pos="8493"/>
        </w:tabs>
        <w:rPr>
          <w:szCs w:val="24"/>
        </w:rPr>
      </w:pPr>
      <w:r>
        <w:t>Observação: as abreviaturas e siglas devem aparecer em ordem alfabética.</w:t>
      </w:r>
    </w:p>
    <w:p w:rsidR="003F65B5" w:rsidRPr="00CF3307" w:rsidRDefault="003F65B5" w:rsidP="004954D0">
      <w:pPr>
        <w:pStyle w:val="Ttulo"/>
      </w:pPr>
      <w:r w:rsidRPr="004954D0">
        <w:lastRenderedPageBreak/>
        <w:t>Sumário</w:t>
      </w:r>
      <w:bookmarkEnd w:id="3"/>
    </w:p>
    <w:p w:rsidR="00F93878" w:rsidRDefault="00F93878">
      <w:pPr>
        <w:pStyle w:val="Sumrio1"/>
        <w:tabs>
          <w:tab w:val="right" w:leader="dot" w:pos="8493"/>
        </w:tabs>
        <w:rPr>
          <w:szCs w:val="24"/>
        </w:rPr>
      </w:pPr>
    </w:p>
    <w:p w:rsidR="000F06DC" w:rsidRDefault="003F65B5">
      <w:pPr>
        <w:pStyle w:val="Sumrio1"/>
        <w:tabs>
          <w:tab w:val="right" w:leader="dot" w:pos="8493"/>
        </w:tabs>
        <w:rPr>
          <w:rFonts w:asciiTheme="minorHAnsi" w:eastAsiaTheme="minorEastAsia" w:hAnsiTheme="minorHAnsi" w:cstheme="minorBidi"/>
          <w:b w:val="0"/>
          <w:caps w:val="0"/>
          <w:noProof/>
          <w:sz w:val="22"/>
          <w:szCs w:val="22"/>
        </w:rPr>
      </w:pPr>
      <w:r w:rsidRPr="00F93878">
        <w:fldChar w:fldCharType="begin"/>
      </w:r>
      <w:r w:rsidRPr="003B6BDF">
        <w:instrText xml:space="preserve"> TOC \o "1-5" </w:instrText>
      </w:r>
      <w:r w:rsidRPr="00F93878">
        <w:fldChar w:fldCharType="separate"/>
      </w:r>
      <w:r w:rsidR="000F06DC">
        <w:rPr>
          <w:noProof/>
        </w:rPr>
        <w:t>RESUMO</w:t>
      </w:r>
      <w:r w:rsidR="000F06DC">
        <w:rPr>
          <w:noProof/>
        </w:rPr>
        <w:tab/>
      </w:r>
      <w:r w:rsidR="000F06DC">
        <w:rPr>
          <w:noProof/>
        </w:rPr>
        <w:fldChar w:fldCharType="begin"/>
      </w:r>
      <w:r w:rsidR="000F06DC">
        <w:rPr>
          <w:noProof/>
        </w:rPr>
        <w:instrText xml:space="preserve"> PAGEREF _Toc497079412 \h </w:instrText>
      </w:r>
      <w:r w:rsidR="000F06DC">
        <w:rPr>
          <w:noProof/>
        </w:rPr>
      </w:r>
      <w:r w:rsidR="000F06DC">
        <w:rPr>
          <w:noProof/>
        </w:rPr>
        <w:fldChar w:fldCharType="separate"/>
      </w:r>
      <w:r w:rsidR="000F06DC">
        <w:rPr>
          <w:noProof/>
        </w:rPr>
        <w:t>3</w:t>
      </w:r>
      <w:r w:rsidR="000F06DC">
        <w:rPr>
          <w:noProof/>
        </w:rPr>
        <w:fldChar w:fldCharType="end"/>
      </w:r>
    </w:p>
    <w:p w:rsidR="000F06DC" w:rsidRDefault="000F06DC">
      <w:pPr>
        <w:pStyle w:val="Sumrio1"/>
        <w:tabs>
          <w:tab w:val="right" w:leader="dot" w:pos="8493"/>
        </w:tabs>
        <w:rPr>
          <w:rFonts w:asciiTheme="minorHAnsi" w:eastAsiaTheme="minorEastAsia" w:hAnsiTheme="minorHAnsi" w:cstheme="minorBidi"/>
          <w:b w:val="0"/>
          <w:caps w:val="0"/>
          <w:noProof/>
          <w:sz w:val="22"/>
          <w:szCs w:val="22"/>
        </w:rPr>
      </w:pPr>
      <w:r>
        <w:rPr>
          <w:noProof/>
        </w:rPr>
        <w:t>LISTA DE FIGURAS</w:t>
      </w:r>
      <w:r>
        <w:rPr>
          <w:noProof/>
        </w:rPr>
        <w:tab/>
      </w:r>
      <w:r>
        <w:rPr>
          <w:noProof/>
        </w:rPr>
        <w:fldChar w:fldCharType="begin"/>
      </w:r>
      <w:r>
        <w:rPr>
          <w:noProof/>
        </w:rPr>
        <w:instrText xml:space="preserve"> PAGEREF _Toc497079413 \h </w:instrText>
      </w:r>
      <w:r>
        <w:rPr>
          <w:noProof/>
        </w:rPr>
      </w:r>
      <w:r>
        <w:rPr>
          <w:noProof/>
        </w:rPr>
        <w:fldChar w:fldCharType="separate"/>
      </w:r>
      <w:r>
        <w:rPr>
          <w:noProof/>
        </w:rPr>
        <w:t>4</w:t>
      </w:r>
      <w:r>
        <w:rPr>
          <w:noProof/>
        </w:rPr>
        <w:fldChar w:fldCharType="end"/>
      </w:r>
    </w:p>
    <w:p w:rsidR="000F06DC" w:rsidRDefault="000F06DC">
      <w:pPr>
        <w:pStyle w:val="Sumrio1"/>
        <w:tabs>
          <w:tab w:val="right" w:leader="dot" w:pos="8493"/>
        </w:tabs>
        <w:rPr>
          <w:rFonts w:asciiTheme="minorHAnsi" w:eastAsiaTheme="minorEastAsia" w:hAnsiTheme="minorHAnsi" w:cstheme="minorBidi"/>
          <w:b w:val="0"/>
          <w:caps w:val="0"/>
          <w:noProof/>
          <w:sz w:val="22"/>
          <w:szCs w:val="22"/>
        </w:rPr>
      </w:pPr>
      <w:r>
        <w:rPr>
          <w:noProof/>
        </w:rPr>
        <w:t>LISTA DE quadros</w:t>
      </w:r>
      <w:r>
        <w:rPr>
          <w:noProof/>
        </w:rPr>
        <w:tab/>
      </w:r>
      <w:r>
        <w:rPr>
          <w:noProof/>
        </w:rPr>
        <w:fldChar w:fldCharType="begin"/>
      </w:r>
      <w:r>
        <w:rPr>
          <w:noProof/>
        </w:rPr>
        <w:instrText xml:space="preserve"> PAGEREF _Toc497079414 \h </w:instrText>
      </w:r>
      <w:r>
        <w:rPr>
          <w:noProof/>
        </w:rPr>
      </w:r>
      <w:r>
        <w:rPr>
          <w:noProof/>
        </w:rPr>
        <w:fldChar w:fldCharType="separate"/>
      </w:r>
      <w:r>
        <w:rPr>
          <w:noProof/>
        </w:rPr>
        <w:t>5</w:t>
      </w:r>
      <w:r>
        <w:rPr>
          <w:noProof/>
        </w:rPr>
        <w:fldChar w:fldCharType="end"/>
      </w:r>
    </w:p>
    <w:p w:rsidR="000F06DC" w:rsidRDefault="000F06DC">
      <w:pPr>
        <w:pStyle w:val="Sumrio1"/>
        <w:tabs>
          <w:tab w:val="right" w:leader="dot" w:pos="8493"/>
        </w:tabs>
        <w:rPr>
          <w:rFonts w:asciiTheme="minorHAnsi" w:eastAsiaTheme="minorEastAsia" w:hAnsiTheme="minorHAnsi" w:cstheme="minorBidi"/>
          <w:b w:val="0"/>
          <w:caps w:val="0"/>
          <w:noProof/>
          <w:sz w:val="22"/>
          <w:szCs w:val="22"/>
        </w:rPr>
      </w:pPr>
      <w:r>
        <w:rPr>
          <w:noProof/>
        </w:rPr>
        <w:t>LISTA DE TABELAS</w:t>
      </w:r>
      <w:r>
        <w:rPr>
          <w:noProof/>
        </w:rPr>
        <w:tab/>
      </w:r>
      <w:r>
        <w:rPr>
          <w:noProof/>
        </w:rPr>
        <w:fldChar w:fldCharType="begin"/>
      </w:r>
      <w:r>
        <w:rPr>
          <w:noProof/>
        </w:rPr>
        <w:instrText xml:space="preserve"> PAGEREF _Toc497079415 \h </w:instrText>
      </w:r>
      <w:r>
        <w:rPr>
          <w:noProof/>
        </w:rPr>
      </w:r>
      <w:r>
        <w:rPr>
          <w:noProof/>
        </w:rPr>
        <w:fldChar w:fldCharType="separate"/>
      </w:r>
      <w:r>
        <w:rPr>
          <w:noProof/>
        </w:rPr>
        <w:t>6</w:t>
      </w:r>
      <w:r>
        <w:rPr>
          <w:noProof/>
        </w:rPr>
        <w:fldChar w:fldCharType="end"/>
      </w:r>
    </w:p>
    <w:p w:rsidR="000F06DC" w:rsidRDefault="000F06DC">
      <w:pPr>
        <w:pStyle w:val="Sumrio1"/>
        <w:tabs>
          <w:tab w:val="right" w:leader="dot" w:pos="8493"/>
        </w:tabs>
        <w:rPr>
          <w:rFonts w:asciiTheme="minorHAnsi" w:eastAsiaTheme="minorEastAsia" w:hAnsiTheme="minorHAnsi" w:cstheme="minorBidi"/>
          <w:b w:val="0"/>
          <w:caps w:val="0"/>
          <w:noProof/>
          <w:sz w:val="22"/>
          <w:szCs w:val="22"/>
        </w:rPr>
      </w:pPr>
      <w:r>
        <w:rPr>
          <w:noProof/>
        </w:rPr>
        <w:t>LISTA DE ABREVIATURAS E SIGLAS</w:t>
      </w:r>
      <w:r>
        <w:rPr>
          <w:noProof/>
        </w:rPr>
        <w:tab/>
      </w:r>
      <w:r>
        <w:rPr>
          <w:noProof/>
        </w:rPr>
        <w:fldChar w:fldCharType="begin"/>
      </w:r>
      <w:r>
        <w:rPr>
          <w:noProof/>
        </w:rPr>
        <w:instrText xml:space="preserve"> PAGEREF _Toc497079416 \h </w:instrText>
      </w:r>
      <w:r>
        <w:rPr>
          <w:noProof/>
        </w:rPr>
      </w:r>
      <w:r>
        <w:rPr>
          <w:noProof/>
        </w:rPr>
        <w:fldChar w:fldCharType="separate"/>
      </w:r>
      <w:r>
        <w:rPr>
          <w:noProof/>
        </w:rPr>
        <w:t>7</w:t>
      </w:r>
      <w:r>
        <w:rPr>
          <w:noProof/>
        </w:rPr>
        <w:fldChar w:fldCharType="end"/>
      </w:r>
    </w:p>
    <w:p w:rsidR="000F06DC" w:rsidRDefault="000F06DC">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INTRODUÇÃO</w:t>
      </w:r>
      <w:r>
        <w:rPr>
          <w:noProof/>
        </w:rPr>
        <w:tab/>
      </w:r>
      <w:r>
        <w:rPr>
          <w:noProof/>
        </w:rPr>
        <w:fldChar w:fldCharType="begin"/>
      </w:r>
      <w:r>
        <w:rPr>
          <w:noProof/>
        </w:rPr>
        <w:instrText xml:space="preserve"> PAGEREF _Toc497079417 \h </w:instrText>
      </w:r>
      <w:r>
        <w:rPr>
          <w:noProof/>
        </w:rPr>
      </w:r>
      <w:r>
        <w:rPr>
          <w:noProof/>
        </w:rPr>
        <w:fldChar w:fldCharType="separate"/>
      </w:r>
      <w:r>
        <w:rPr>
          <w:noProof/>
        </w:rPr>
        <w:t>9</w:t>
      </w:r>
      <w:r>
        <w:rPr>
          <w:noProof/>
        </w:rPr>
        <w:fldChar w:fldCharType="end"/>
      </w:r>
    </w:p>
    <w:p w:rsidR="000F06DC" w:rsidRDefault="000F06DC">
      <w:pPr>
        <w:pStyle w:val="Sumrio2"/>
        <w:tabs>
          <w:tab w:val="left" w:pos="960"/>
          <w:tab w:val="right" w:leader="dot" w:pos="8493"/>
        </w:tabs>
        <w:rPr>
          <w:rFonts w:asciiTheme="minorHAnsi" w:eastAsiaTheme="minorEastAsia" w:hAnsiTheme="minorHAnsi" w:cstheme="minorBidi"/>
          <w:caps w:val="0"/>
          <w:noProof/>
          <w:sz w:val="22"/>
          <w:szCs w:val="22"/>
        </w:rPr>
      </w:pPr>
      <w:r w:rsidRPr="00D57184">
        <w:rPr>
          <w:caps w:val="0"/>
          <w:noProof/>
        </w:rPr>
        <w:t>1.1</w:t>
      </w:r>
      <w:r>
        <w:rPr>
          <w:rFonts w:asciiTheme="minorHAnsi" w:eastAsiaTheme="minorEastAsia" w:hAnsiTheme="minorHAnsi" w:cstheme="minorBidi"/>
          <w:caps w:val="0"/>
          <w:noProof/>
          <w:sz w:val="22"/>
          <w:szCs w:val="22"/>
        </w:rPr>
        <w:tab/>
      </w:r>
      <w:r>
        <w:rPr>
          <w:noProof/>
        </w:rPr>
        <w:t>DOCUMENTAÇÃO</w:t>
      </w:r>
      <w:r>
        <w:rPr>
          <w:noProof/>
        </w:rPr>
        <w:tab/>
      </w:r>
      <w:r>
        <w:rPr>
          <w:noProof/>
        </w:rPr>
        <w:fldChar w:fldCharType="begin"/>
      </w:r>
      <w:r>
        <w:rPr>
          <w:noProof/>
        </w:rPr>
        <w:instrText xml:space="preserve"> PAGEREF _Toc497079418 \h </w:instrText>
      </w:r>
      <w:r>
        <w:rPr>
          <w:noProof/>
        </w:rPr>
      </w:r>
      <w:r>
        <w:rPr>
          <w:noProof/>
        </w:rPr>
        <w:fldChar w:fldCharType="separate"/>
      </w:r>
      <w:r>
        <w:rPr>
          <w:noProof/>
        </w:rPr>
        <w:t>9</w:t>
      </w:r>
      <w:r>
        <w:rPr>
          <w:noProof/>
        </w:rPr>
        <w:fldChar w:fldCharType="end"/>
      </w:r>
    </w:p>
    <w:p w:rsidR="000F06DC" w:rsidRDefault="000F06DC">
      <w:pPr>
        <w:pStyle w:val="Sumrio2"/>
        <w:tabs>
          <w:tab w:val="left" w:pos="960"/>
          <w:tab w:val="right" w:leader="dot" w:pos="8493"/>
        </w:tabs>
        <w:rPr>
          <w:rFonts w:asciiTheme="minorHAnsi" w:eastAsiaTheme="minorEastAsia" w:hAnsiTheme="minorHAnsi" w:cstheme="minorBidi"/>
          <w:caps w:val="0"/>
          <w:noProof/>
          <w:sz w:val="22"/>
          <w:szCs w:val="22"/>
        </w:rPr>
      </w:pPr>
      <w:r w:rsidRPr="00D57184">
        <w:rPr>
          <w:caps w:val="0"/>
          <w:noProof/>
        </w:rPr>
        <w:t>1.2</w:t>
      </w:r>
      <w:r>
        <w:rPr>
          <w:rFonts w:asciiTheme="minorHAnsi" w:eastAsiaTheme="minorEastAsia" w:hAnsiTheme="minorHAnsi" w:cstheme="minorBidi"/>
          <w:caps w:val="0"/>
          <w:noProof/>
          <w:sz w:val="22"/>
          <w:szCs w:val="22"/>
        </w:rPr>
        <w:tab/>
      </w:r>
      <w:r>
        <w:rPr>
          <w:noProof/>
        </w:rPr>
        <w:t>PLANEJAMENTO DE ATIVIDADES</w:t>
      </w:r>
      <w:r>
        <w:rPr>
          <w:noProof/>
        </w:rPr>
        <w:tab/>
      </w:r>
      <w:r>
        <w:rPr>
          <w:noProof/>
        </w:rPr>
        <w:fldChar w:fldCharType="begin"/>
      </w:r>
      <w:r>
        <w:rPr>
          <w:noProof/>
        </w:rPr>
        <w:instrText xml:space="preserve"> PAGEREF _Toc497079419 \h </w:instrText>
      </w:r>
      <w:r>
        <w:rPr>
          <w:noProof/>
        </w:rPr>
      </w:r>
      <w:r>
        <w:rPr>
          <w:noProof/>
        </w:rPr>
        <w:fldChar w:fldCharType="separate"/>
      </w:r>
      <w:r>
        <w:rPr>
          <w:noProof/>
        </w:rPr>
        <w:t>9</w:t>
      </w:r>
      <w:r>
        <w:rPr>
          <w:noProof/>
        </w:rPr>
        <w:fldChar w:fldCharType="end"/>
      </w:r>
    </w:p>
    <w:p w:rsidR="000F06DC" w:rsidRDefault="000F06DC">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 ilustrações E AS TABELAS no texto</w:t>
      </w:r>
      <w:r>
        <w:rPr>
          <w:noProof/>
        </w:rPr>
        <w:tab/>
      </w:r>
      <w:r>
        <w:rPr>
          <w:noProof/>
        </w:rPr>
        <w:fldChar w:fldCharType="begin"/>
      </w:r>
      <w:r>
        <w:rPr>
          <w:noProof/>
        </w:rPr>
        <w:instrText xml:space="preserve"> PAGEREF _Toc497079420 \h </w:instrText>
      </w:r>
      <w:r>
        <w:rPr>
          <w:noProof/>
        </w:rPr>
      </w:r>
      <w:r>
        <w:rPr>
          <w:noProof/>
        </w:rPr>
        <w:fldChar w:fldCharType="separate"/>
      </w:r>
      <w:r>
        <w:rPr>
          <w:noProof/>
        </w:rPr>
        <w:t>10</w:t>
      </w:r>
      <w:r>
        <w:rPr>
          <w:noProof/>
        </w:rPr>
        <w:fldChar w:fldCharType="end"/>
      </w:r>
    </w:p>
    <w:p w:rsidR="000F06DC" w:rsidRDefault="000F06DC">
      <w:pPr>
        <w:pStyle w:val="Sumrio2"/>
        <w:tabs>
          <w:tab w:val="left" w:pos="960"/>
          <w:tab w:val="right" w:leader="dot" w:pos="8493"/>
        </w:tabs>
        <w:rPr>
          <w:rFonts w:asciiTheme="minorHAnsi" w:eastAsiaTheme="minorEastAsia" w:hAnsiTheme="minorHAnsi" w:cstheme="minorBidi"/>
          <w:caps w:val="0"/>
          <w:noProof/>
          <w:sz w:val="22"/>
          <w:szCs w:val="22"/>
        </w:rPr>
      </w:pPr>
      <w:r w:rsidRPr="00D57184">
        <w:rPr>
          <w:caps w:val="0"/>
          <w:noProof/>
        </w:rPr>
        <w:t>2.1</w:t>
      </w:r>
      <w:r>
        <w:rPr>
          <w:rFonts w:asciiTheme="minorHAnsi" w:eastAsiaTheme="minorEastAsia" w:hAnsiTheme="minorHAnsi" w:cstheme="minorBidi"/>
          <w:caps w:val="0"/>
          <w:noProof/>
          <w:sz w:val="22"/>
          <w:szCs w:val="22"/>
        </w:rPr>
        <w:tab/>
      </w:r>
      <w:r>
        <w:rPr>
          <w:noProof/>
        </w:rPr>
        <w:t>DESCRIÇÃO DAS ILUSTRAÇÕES</w:t>
      </w:r>
      <w:r>
        <w:rPr>
          <w:noProof/>
        </w:rPr>
        <w:tab/>
      </w:r>
      <w:r>
        <w:rPr>
          <w:noProof/>
        </w:rPr>
        <w:fldChar w:fldCharType="begin"/>
      </w:r>
      <w:r>
        <w:rPr>
          <w:noProof/>
        </w:rPr>
        <w:instrText xml:space="preserve"> PAGEREF _Toc497079421 \h </w:instrText>
      </w:r>
      <w:r>
        <w:rPr>
          <w:noProof/>
        </w:rPr>
      </w:r>
      <w:r>
        <w:rPr>
          <w:noProof/>
        </w:rPr>
        <w:fldChar w:fldCharType="separate"/>
      </w:r>
      <w:r>
        <w:rPr>
          <w:noProof/>
        </w:rPr>
        <w:t>11</w:t>
      </w:r>
      <w:r>
        <w:rPr>
          <w:noProof/>
        </w:rPr>
        <w:fldChar w:fldCharType="end"/>
      </w:r>
    </w:p>
    <w:p w:rsidR="000F06DC" w:rsidRDefault="000F06DC">
      <w:pPr>
        <w:pStyle w:val="Sumrio2"/>
        <w:tabs>
          <w:tab w:val="left" w:pos="960"/>
          <w:tab w:val="right" w:leader="dot" w:pos="8493"/>
        </w:tabs>
        <w:rPr>
          <w:rFonts w:asciiTheme="minorHAnsi" w:eastAsiaTheme="minorEastAsia" w:hAnsiTheme="minorHAnsi" w:cstheme="minorBidi"/>
          <w:caps w:val="0"/>
          <w:noProof/>
          <w:sz w:val="22"/>
          <w:szCs w:val="22"/>
        </w:rPr>
      </w:pPr>
      <w:r w:rsidRPr="00D57184">
        <w:rPr>
          <w:caps w:val="0"/>
          <w:noProof/>
        </w:rPr>
        <w:t>2.2</w:t>
      </w:r>
      <w:r>
        <w:rPr>
          <w:rFonts w:asciiTheme="minorHAnsi" w:eastAsiaTheme="minorEastAsia" w:hAnsiTheme="minorHAnsi" w:cstheme="minorBidi"/>
          <w:caps w:val="0"/>
          <w:noProof/>
          <w:sz w:val="22"/>
          <w:szCs w:val="22"/>
        </w:rPr>
        <w:tab/>
      </w:r>
      <w:r>
        <w:rPr>
          <w:noProof/>
        </w:rPr>
        <w:t>Citações de fonte nas ilustrações</w:t>
      </w:r>
      <w:r>
        <w:rPr>
          <w:noProof/>
        </w:rPr>
        <w:tab/>
      </w:r>
      <w:r>
        <w:rPr>
          <w:noProof/>
        </w:rPr>
        <w:fldChar w:fldCharType="begin"/>
      </w:r>
      <w:r>
        <w:rPr>
          <w:noProof/>
        </w:rPr>
        <w:instrText xml:space="preserve"> PAGEREF _Toc497079422 \h </w:instrText>
      </w:r>
      <w:r>
        <w:rPr>
          <w:noProof/>
        </w:rPr>
      </w:r>
      <w:r>
        <w:rPr>
          <w:noProof/>
        </w:rPr>
        <w:fldChar w:fldCharType="separate"/>
      </w:r>
      <w:r>
        <w:rPr>
          <w:noProof/>
        </w:rPr>
        <w:t>11</w:t>
      </w:r>
      <w:r>
        <w:rPr>
          <w:noProof/>
        </w:rPr>
        <w:fldChar w:fldCharType="end"/>
      </w:r>
    </w:p>
    <w:p w:rsidR="000F06DC" w:rsidRDefault="000F06DC">
      <w:pPr>
        <w:pStyle w:val="Sumrio2"/>
        <w:tabs>
          <w:tab w:val="left" w:pos="960"/>
          <w:tab w:val="right" w:leader="dot" w:pos="8493"/>
        </w:tabs>
        <w:rPr>
          <w:rFonts w:asciiTheme="minorHAnsi" w:eastAsiaTheme="minorEastAsia" w:hAnsiTheme="minorHAnsi" w:cstheme="minorBidi"/>
          <w:caps w:val="0"/>
          <w:noProof/>
          <w:sz w:val="22"/>
          <w:szCs w:val="22"/>
        </w:rPr>
      </w:pPr>
      <w:r w:rsidRPr="00D57184">
        <w:rPr>
          <w:caps w:val="0"/>
          <w:noProof/>
        </w:rPr>
        <w:t>2.3</w:t>
      </w:r>
      <w:r>
        <w:rPr>
          <w:rFonts w:asciiTheme="minorHAnsi" w:eastAsiaTheme="minorEastAsia" w:hAnsiTheme="minorHAnsi" w:cstheme="minorBidi"/>
          <w:caps w:val="0"/>
          <w:noProof/>
          <w:sz w:val="22"/>
          <w:szCs w:val="22"/>
        </w:rPr>
        <w:tab/>
      </w:r>
      <w:r>
        <w:rPr>
          <w:noProof/>
        </w:rPr>
        <w:t>Descrição das Tabelas</w:t>
      </w:r>
      <w:r>
        <w:rPr>
          <w:noProof/>
        </w:rPr>
        <w:tab/>
      </w:r>
      <w:r>
        <w:rPr>
          <w:noProof/>
        </w:rPr>
        <w:fldChar w:fldCharType="begin"/>
      </w:r>
      <w:r>
        <w:rPr>
          <w:noProof/>
        </w:rPr>
        <w:instrText xml:space="preserve"> PAGEREF _Toc497079423 \h </w:instrText>
      </w:r>
      <w:r>
        <w:rPr>
          <w:noProof/>
        </w:rPr>
      </w:r>
      <w:r>
        <w:rPr>
          <w:noProof/>
        </w:rPr>
        <w:fldChar w:fldCharType="separate"/>
      </w:r>
      <w:r>
        <w:rPr>
          <w:noProof/>
        </w:rPr>
        <w:t>11</w:t>
      </w:r>
      <w:r>
        <w:rPr>
          <w:noProof/>
        </w:rPr>
        <w:fldChar w:fldCharType="end"/>
      </w:r>
    </w:p>
    <w:p w:rsidR="000F06DC" w:rsidRDefault="000F06DC">
      <w:pPr>
        <w:pStyle w:val="Sumrio2"/>
        <w:tabs>
          <w:tab w:val="left" w:pos="960"/>
          <w:tab w:val="right" w:leader="dot" w:pos="8493"/>
        </w:tabs>
        <w:rPr>
          <w:rFonts w:asciiTheme="minorHAnsi" w:eastAsiaTheme="minorEastAsia" w:hAnsiTheme="minorHAnsi" w:cstheme="minorBidi"/>
          <w:caps w:val="0"/>
          <w:noProof/>
          <w:sz w:val="22"/>
          <w:szCs w:val="22"/>
        </w:rPr>
      </w:pPr>
      <w:r w:rsidRPr="00D57184">
        <w:rPr>
          <w:caps w:val="0"/>
          <w:noProof/>
        </w:rPr>
        <w:t>2.4</w:t>
      </w:r>
      <w:r>
        <w:rPr>
          <w:rFonts w:asciiTheme="minorHAnsi" w:eastAsiaTheme="minorEastAsia" w:hAnsiTheme="minorHAnsi" w:cstheme="minorBidi"/>
          <w:caps w:val="0"/>
          <w:noProof/>
          <w:sz w:val="22"/>
          <w:szCs w:val="22"/>
        </w:rPr>
        <w:tab/>
      </w:r>
      <w:r>
        <w:rPr>
          <w:noProof/>
        </w:rPr>
        <w:t>Citações de fonte nas tabelas</w:t>
      </w:r>
      <w:r>
        <w:rPr>
          <w:noProof/>
        </w:rPr>
        <w:tab/>
      </w:r>
      <w:r>
        <w:rPr>
          <w:noProof/>
        </w:rPr>
        <w:fldChar w:fldCharType="begin"/>
      </w:r>
      <w:r>
        <w:rPr>
          <w:noProof/>
        </w:rPr>
        <w:instrText xml:space="preserve"> PAGEREF _Toc497079424 \h </w:instrText>
      </w:r>
      <w:r>
        <w:rPr>
          <w:noProof/>
        </w:rPr>
      </w:r>
      <w:r>
        <w:rPr>
          <w:noProof/>
        </w:rPr>
        <w:fldChar w:fldCharType="separate"/>
      </w:r>
      <w:r>
        <w:rPr>
          <w:noProof/>
        </w:rPr>
        <w:t>12</w:t>
      </w:r>
      <w:r>
        <w:rPr>
          <w:noProof/>
        </w:rPr>
        <w:fldChar w:fldCharType="end"/>
      </w:r>
    </w:p>
    <w:p w:rsidR="000F06DC" w:rsidRDefault="000F06DC">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citações</w:t>
      </w:r>
      <w:r>
        <w:rPr>
          <w:noProof/>
        </w:rPr>
        <w:tab/>
      </w:r>
      <w:r>
        <w:rPr>
          <w:noProof/>
        </w:rPr>
        <w:fldChar w:fldCharType="begin"/>
      </w:r>
      <w:r>
        <w:rPr>
          <w:noProof/>
        </w:rPr>
        <w:instrText xml:space="preserve"> PAGEREF _Toc497079425 \h </w:instrText>
      </w:r>
      <w:r>
        <w:rPr>
          <w:noProof/>
        </w:rPr>
      </w:r>
      <w:r>
        <w:rPr>
          <w:noProof/>
        </w:rPr>
        <w:fldChar w:fldCharType="separate"/>
      </w:r>
      <w:r>
        <w:rPr>
          <w:noProof/>
        </w:rPr>
        <w:t>13</w:t>
      </w:r>
      <w:r>
        <w:rPr>
          <w:noProof/>
        </w:rPr>
        <w:fldChar w:fldCharType="end"/>
      </w:r>
    </w:p>
    <w:p w:rsidR="000F06DC" w:rsidRDefault="000F06DC">
      <w:pPr>
        <w:pStyle w:val="Sumrio2"/>
        <w:tabs>
          <w:tab w:val="left" w:pos="960"/>
          <w:tab w:val="right" w:leader="dot" w:pos="8493"/>
        </w:tabs>
        <w:rPr>
          <w:rFonts w:asciiTheme="minorHAnsi" w:eastAsiaTheme="minorEastAsia" w:hAnsiTheme="minorHAnsi" w:cstheme="minorBidi"/>
          <w:caps w:val="0"/>
          <w:noProof/>
          <w:sz w:val="22"/>
          <w:szCs w:val="22"/>
        </w:rPr>
      </w:pPr>
      <w:r w:rsidRPr="00D57184">
        <w:rPr>
          <w:caps w:val="0"/>
          <w:noProof/>
        </w:rPr>
        <w:t>3.1</w:t>
      </w:r>
      <w:r>
        <w:rPr>
          <w:rFonts w:asciiTheme="minorHAnsi" w:eastAsiaTheme="minorEastAsia" w:hAnsiTheme="minorHAnsi" w:cstheme="minorBidi"/>
          <w:caps w:val="0"/>
          <w:noProof/>
          <w:sz w:val="22"/>
          <w:szCs w:val="22"/>
        </w:rPr>
        <w:tab/>
      </w:r>
      <w:r>
        <w:rPr>
          <w:noProof/>
        </w:rPr>
        <w:t>Citação Indireta ou Livre (paráfrase)</w:t>
      </w:r>
      <w:r>
        <w:rPr>
          <w:noProof/>
        </w:rPr>
        <w:tab/>
      </w:r>
      <w:r>
        <w:rPr>
          <w:noProof/>
        </w:rPr>
        <w:fldChar w:fldCharType="begin"/>
      </w:r>
      <w:r>
        <w:rPr>
          <w:noProof/>
        </w:rPr>
        <w:instrText xml:space="preserve"> PAGEREF _Toc497079426 \h </w:instrText>
      </w:r>
      <w:r>
        <w:rPr>
          <w:noProof/>
        </w:rPr>
      </w:r>
      <w:r>
        <w:rPr>
          <w:noProof/>
        </w:rPr>
        <w:fldChar w:fldCharType="separate"/>
      </w:r>
      <w:r>
        <w:rPr>
          <w:noProof/>
        </w:rPr>
        <w:t>13</w:t>
      </w:r>
      <w:r>
        <w:rPr>
          <w:noProof/>
        </w:rPr>
        <w:fldChar w:fldCharType="end"/>
      </w:r>
    </w:p>
    <w:p w:rsidR="000F06DC" w:rsidRDefault="000F06DC">
      <w:pPr>
        <w:pStyle w:val="Sumrio2"/>
        <w:tabs>
          <w:tab w:val="left" w:pos="960"/>
          <w:tab w:val="right" w:leader="dot" w:pos="8493"/>
        </w:tabs>
        <w:rPr>
          <w:rFonts w:asciiTheme="minorHAnsi" w:eastAsiaTheme="minorEastAsia" w:hAnsiTheme="minorHAnsi" w:cstheme="minorBidi"/>
          <w:caps w:val="0"/>
          <w:noProof/>
          <w:sz w:val="22"/>
          <w:szCs w:val="22"/>
        </w:rPr>
      </w:pPr>
      <w:r w:rsidRPr="00D57184">
        <w:rPr>
          <w:caps w:val="0"/>
          <w:noProof/>
        </w:rPr>
        <w:t>3.2</w:t>
      </w:r>
      <w:r>
        <w:rPr>
          <w:rFonts w:asciiTheme="minorHAnsi" w:eastAsiaTheme="minorEastAsia" w:hAnsiTheme="minorHAnsi" w:cstheme="minorBidi"/>
          <w:caps w:val="0"/>
          <w:noProof/>
          <w:sz w:val="22"/>
          <w:szCs w:val="22"/>
        </w:rPr>
        <w:tab/>
      </w:r>
      <w:r>
        <w:rPr>
          <w:noProof/>
        </w:rPr>
        <w:t>Citação Direta ou Textual (transcrição)</w:t>
      </w:r>
      <w:r>
        <w:rPr>
          <w:noProof/>
        </w:rPr>
        <w:tab/>
      </w:r>
      <w:r>
        <w:rPr>
          <w:noProof/>
        </w:rPr>
        <w:fldChar w:fldCharType="begin"/>
      </w:r>
      <w:r>
        <w:rPr>
          <w:noProof/>
        </w:rPr>
        <w:instrText xml:space="preserve"> PAGEREF _Toc497079427 \h </w:instrText>
      </w:r>
      <w:r>
        <w:rPr>
          <w:noProof/>
        </w:rPr>
      </w:r>
      <w:r>
        <w:rPr>
          <w:noProof/>
        </w:rPr>
        <w:fldChar w:fldCharType="separate"/>
      </w:r>
      <w:r>
        <w:rPr>
          <w:noProof/>
        </w:rPr>
        <w:t>14</w:t>
      </w:r>
      <w:r>
        <w:rPr>
          <w:noProof/>
        </w:rPr>
        <w:fldChar w:fldCharType="end"/>
      </w:r>
    </w:p>
    <w:p w:rsidR="000F06DC" w:rsidRDefault="000F06DC">
      <w:pPr>
        <w:pStyle w:val="Sumrio2"/>
        <w:tabs>
          <w:tab w:val="left" w:pos="960"/>
          <w:tab w:val="right" w:leader="dot" w:pos="8493"/>
        </w:tabs>
        <w:rPr>
          <w:rFonts w:asciiTheme="minorHAnsi" w:eastAsiaTheme="minorEastAsia" w:hAnsiTheme="minorHAnsi" w:cstheme="minorBidi"/>
          <w:caps w:val="0"/>
          <w:noProof/>
          <w:sz w:val="22"/>
          <w:szCs w:val="22"/>
        </w:rPr>
      </w:pPr>
      <w:r w:rsidRPr="00D57184">
        <w:rPr>
          <w:caps w:val="0"/>
          <w:noProof/>
        </w:rPr>
        <w:t>3.3</w:t>
      </w:r>
      <w:r>
        <w:rPr>
          <w:rFonts w:asciiTheme="minorHAnsi" w:eastAsiaTheme="minorEastAsia" w:hAnsiTheme="minorHAnsi" w:cstheme="minorBidi"/>
          <w:caps w:val="0"/>
          <w:noProof/>
          <w:sz w:val="22"/>
          <w:szCs w:val="22"/>
        </w:rPr>
        <w:tab/>
      </w:r>
      <w:r>
        <w:rPr>
          <w:noProof/>
        </w:rPr>
        <w:t>Citação de Citação</w:t>
      </w:r>
      <w:r>
        <w:rPr>
          <w:noProof/>
        </w:rPr>
        <w:tab/>
      </w:r>
      <w:r>
        <w:rPr>
          <w:noProof/>
        </w:rPr>
        <w:fldChar w:fldCharType="begin"/>
      </w:r>
      <w:r>
        <w:rPr>
          <w:noProof/>
        </w:rPr>
        <w:instrText xml:space="preserve"> PAGEREF _Toc497079428 \h </w:instrText>
      </w:r>
      <w:r>
        <w:rPr>
          <w:noProof/>
        </w:rPr>
      </w:r>
      <w:r>
        <w:rPr>
          <w:noProof/>
        </w:rPr>
        <w:fldChar w:fldCharType="separate"/>
      </w:r>
      <w:r>
        <w:rPr>
          <w:noProof/>
        </w:rPr>
        <w:t>16</w:t>
      </w:r>
      <w:r>
        <w:rPr>
          <w:noProof/>
        </w:rPr>
        <w:fldChar w:fldCharType="end"/>
      </w:r>
    </w:p>
    <w:p w:rsidR="000F06DC" w:rsidRDefault="000F06DC">
      <w:pPr>
        <w:pStyle w:val="Sumrio1"/>
        <w:tabs>
          <w:tab w:val="right" w:leader="dot" w:pos="8493"/>
        </w:tabs>
        <w:rPr>
          <w:rFonts w:asciiTheme="minorHAnsi" w:eastAsiaTheme="minorEastAsia" w:hAnsiTheme="minorHAnsi" w:cstheme="minorBidi"/>
          <w:b w:val="0"/>
          <w:caps w:val="0"/>
          <w:noProof/>
          <w:sz w:val="22"/>
          <w:szCs w:val="22"/>
        </w:rPr>
      </w:pPr>
      <w:r>
        <w:rPr>
          <w:noProof/>
        </w:rPr>
        <w:t>referências</w:t>
      </w:r>
      <w:r>
        <w:rPr>
          <w:noProof/>
        </w:rPr>
        <w:tab/>
      </w:r>
      <w:r>
        <w:rPr>
          <w:noProof/>
        </w:rPr>
        <w:fldChar w:fldCharType="begin"/>
      </w:r>
      <w:r>
        <w:rPr>
          <w:noProof/>
        </w:rPr>
        <w:instrText xml:space="preserve"> PAGEREF _Toc497079429 \h </w:instrText>
      </w:r>
      <w:r>
        <w:rPr>
          <w:noProof/>
        </w:rPr>
      </w:r>
      <w:r>
        <w:rPr>
          <w:noProof/>
        </w:rPr>
        <w:fldChar w:fldCharType="separate"/>
      </w:r>
      <w:r>
        <w:rPr>
          <w:noProof/>
        </w:rPr>
        <w:t>18</w:t>
      </w:r>
      <w:r>
        <w:rPr>
          <w:noProof/>
        </w:rPr>
        <w:fldChar w:fldCharType="end"/>
      </w:r>
    </w:p>
    <w:p w:rsidR="000F06DC" w:rsidRDefault="000F06DC">
      <w:pPr>
        <w:pStyle w:val="Sumrio1"/>
        <w:tabs>
          <w:tab w:val="right" w:leader="dot" w:pos="8493"/>
        </w:tabs>
        <w:rPr>
          <w:rFonts w:asciiTheme="minorHAnsi" w:eastAsiaTheme="minorEastAsia" w:hAnsiTheme="minorHAnsi" w:cstheme="minorBidi"/>
          <w:b w:val="0"/>
          <w:caps w:val="0"/>
          <w:noProof/>
          <w:sz w:val="22"/>
          <w:szCs w:val="22"/>
        </w:rPr>
      </w:pPr>
      <w:r>
        <w:rPr>
          <w:noProof/>
        </w:rPr>
        <w:t>glossário (OPCIONAL)</w:t>
      </w:r>
      <w:r>
        <w:rPr>
          <w:noProof/>
        </w:rPr>
        <w:tab/>
      </w:r>
      <w:r>
        <w:rPr>
          <w:noProof/>
        </w:rPr>
        <w:fldChar w:fldCharType="begin"/>
      </w:r>
      <w:r>
        <w:rPr>
          <w:noProof/>
        </w:rPr>
        <w:instrText xml:space="preserve"> PAGEREF _Toc497079430 \h </w:instrText>
      </w:r>
      <w:r>
        <w:rPr>
          <w:noProof/>
        </w:rPr>
      </w:r>
      <w:r>
        <w:rPr>
          <w:noProof/>
        </w:rPr>
        <w:fldChar w:fldCharType="separate"/>
      </w:r>
      <w:r>
        <w:rPr>
          <w:noProof/>
        </w:rPr>
        <w:t>19</w:t>
      </w:r>
      <w:r>
        <w:rPr>
          <w:noProof/>
        </w:rPr>
        <w:fldChar w:fldCharType="end"/>
      </w:r>
    </w:p>
    <w:p w:rsidR="000F06DC" w:rsidRDefault="000F06DC">
      <w:pPr>
        <w:pStyle w:val="Sumrio1"/>
        <w:tabs>
          <w:tab w:val="right" w:leader="dot" w:pos="8493"/>
        </w:tabs>
        <w:rPr>
          <w:rFonts w:asciiTheme="minorHAnsi" w:eastAsiaTheme="minorEastAsia" w:hAnsiTheme="minorHAnsi" w:cstheme="minorBidi"/>
          <w:b w:val="0"/>
          <w:caps w:val="0"/>
          <w:noProof/>
          <w:sz w:val="22"/>
          <w:szCs w:val="22"/>
        </w:rPr>
      </w:pPr>
      <w:r>
        <w:rPr>
          <w:noProof/>
        </w:rPr>
        <w:t>apêndice A - Descrição  do apêndice</w:t>
      </w:r>
      <w:r>
        <w:rPr>
          <w:noProof/>
        </w:rPr>
        <w:tab/>
      </w:r>
      <w:r>
        <w:rPr>
          <w:noProof/>
        </w:rPr>
        <w:fldChar w:fldCharType="begin"/>
      </w:r>
      <w:r>
        <w:rPr>
          <w:noProof/>
        </w:rPr>
        <w:instrText xml:space="preserve"> PAGEREF _Toc497079431 \h </w:instrText>
      </w:r>
      <w:r>
        <w:rPr>
          <w:noProof/>
        </w:rPr>
      </w:r>
      <w:r>
        <w:rPr>
          <w:noProof/>
        </w:rPr>
        <w:fldChar w:fldCharType="separate"/>
      </w:r>
      <w:r>
        <w:rPr>
          <w:noProof/>
        </w:rPr>
        <w:t>20</w:t>
      </w:r>
      <w:r>
        <w:rPr>
          <w:noProof/>
        </w:rPr>
        <w:fldChar w:fldCharType="end"/>
      </w:r>
    </w:p>
    <w:p w:rsidR="000F06DC" w:rsidRDefault="000F06DC">
      <w:pPr>
        <w:pStyle w:val="Sumrio1"/>
        <w:tabs>
          <w:tab w:val="right" w:leader="dot" w:pos="8493"/>
        </w:tabs>
        <w:rPr>
          <w:rFonts w:asciiTheme="minorHAnsi" w:eastAsiaTheme="minorEastAsia" w:hAnsiTheme="minorHAnsi" w:cstheme="minorBidi"/>
          <w:b w:val="0"/>
          <w:caps w:val="0"/>
          <w:noProof/>
          <w:sz w:val="22"/>
          <w:szCs w:val="22"/>
        </w:rPr>
      </w:pPr>
      <w:r>
        <w:rPr>
          <w:noProof/>
        </w:rPr>
        <w:t>anexo A - Descrição  do anexo</w:t>
      </w:r>
      <w:r>
        <w:rPr>
          <w:noProof/>
        </w:rPr>
        <w:tab/>
      </w:r>
      <w:r>
        <w:rPr>
          <w:noProof/>
        </w:rPr>
        <w:fldChar w:fldCharType="begin"/>
      </w:r>
      <w:r>
        <w:rPr>
          <w:noProof/>
        </w:rPr>
        <w:instrText xml:space="preserve"> PAGEREF _Toc497079432 \h </w:instrText>
      </w:r>
      <w:r>
        <w:rPr>
          <w:noProof/>
        </w:rPr>
      </w:r>
      <w:r>
        <w:rPr>
          <w:noProof/>
        </w:rPr>
        <w:fldChar w:fldCharType="separate"/>
      </w:r>
      <w:r>
        <w:rPr>
          <w:noProof/>
        </w:rPr>
        <w:t>21</w:t>
      </w:r>
      <w:r>
        <w:rPr>
          <w:noProof/>
        </w:rPr>
        <w:fldChar w:fldCharType="end"/>
      </w:r>
    </w:p>
    <w:p w:rsidR="003F65B5" w:rsidRPr="00F93878" w:rsidRDefault="003F65B5">
      <w:pPr>
        <w:pStyle w:val="Textodenotaderodap"/>
        <w:tabs>
          <w:tab w:val="left" w:pos="426"/>
        </w:tabs>
        <w:spacing w:after="0"/>
        <w:rPr>
          <w:szCs w:val="24"/>
        </w:rPr>
      </w:pPr>
      <w:r w:rsidRPr="00F93878">
        <w:rPr>
          <w:szCs w:val="24"/>
        </w:rPr>
        <w:fldChar w:fldCharType="end"/>
      </w:r>
    </w:p>
    <w:p w:rsidR="005125B5" w:rsidRPr="00D441D4" w:rsidRDefault="005125B5" w:rsidP="005125B5">
      <w:pPr>
        <w:ind w:firstLine="0"/>
        <w:rPr>
          <w:szCs w:val="24"/>
        </w:rPr>
        <w:sectPr w:rsidR="005125B5" w:rsidRPr="00D441D4">
          <w:headerReference w:type="even" r:id="rId10"/>
          <w:headerReference w:type="default" r:id="rId11"/>
          <w:headerReference w:type="first" r:id="rId12"/>
          <w:footnotePr>
            <w:pos w:val="beneathText"/>
          </w:footnotePr>
          <w:pgSz w:w="11905" w:h="16837"/>
          <w:pgMar w:top="1701" w:right="1701" w:bottom="1389" w:left="1701" w:header="0" w:footer="0" w:gutter="0"/>
          <w:cols w:space="720"/>
          <w:docGrid w:linePitch="360"/>
        </w:sectPr>
      </w:pPr>
      <w:bookmarkStart w:id="15" w:name="_GoBack"/>
      <w:bookmarkEnd w:id="15"/>
    </w:p>
    <w:p w:rsidR="003F65B5" w:rsidRPr="008C227A" w:rsidRDefault="001A08F5" w:rsidP="004954D0">
      <w:pPr>
        <w:pStyle w:val="Ttulo1"/>
        <w:tabs>
          <w:tab w:val="clear" w:pos="700"/>
          <w:tab w:val="num" w:pos="567"/>
        </w:tabs>
        <w:ind w:left="567" w:hanging="567"/>
      </w:pPr>
      <w:bookmarkStart w:id="16" w:name="_Toc497079417"/>
      <w:r>
        <w:lastRenderedPageBreak/>
        <w:t>INTRODUÇÃO</w:t>
      </w:r>
      <w:bookmarkEnd w:id="16"/>
    </w:p>
    <w:p w:rsidR="00B81C61" w:rsidRDefault="00A14213">
      <w:r>
        <w:rPr>
          <w:szCs w:val="24"/>
        </w:rPr>
        <w:t>A pesquisa é “</w:t>
      </w:r>
      <w:r>
        <w:t>um conjunto de ações, propostas para encontrar a solução de um problema, que têm por base procedimentos racionais e sistemáticos. A pesquisa é realizada quando se tem um problema e não se tem informações para solucioná-lo” (</w:t>
      </w:r>
      <w:r w:rsidR="00892231">
        <w:t>ALBINO; FAQUETI</w:t>
      </w:r>
      <w:r>
        <w:t xml:space="preserve"> apud BOAS, 2007).</w:t>
      </w:r>
      <w:r w:rsidR="003723B7">
        <w:t xml:space="preserve"> U</w:t>
      </w:r>
      <w:r w:rsidR="00B81C61">
        <w:t>m projeto é um empreendimento não repetitivo, caracterizado por uma sequência clara e lógica de eventos que se destina a atingir um objetivo, sendo conduzido por pessoas dentro de parâmetros predefinidos de tempo, custos, recursos envolvidos e qualidade (VARGAS, 2009). Os projetos de pesquisa têm como objetivo o cumprimento da pesquisa, e as informações adquiridas na sua execução são, comumente, registradas em documentos.</w:t>
      </w:r>
    </w:p>
    <w:p w:rsidR="000F06DC" w:rsidRDefault="001248B3" w:rsidP="00FD6EAE">
      <w:r>
        <w:t>Estima-se</w:t>
      </w:r>
      <w:r w:rsidR="00A14213">
        <w:t xml:space="preserve"> que </w:t>
      </w:r>
      <w:r w:rsidR="00892231">
        <w:t>80 a 85% das informações armazenadas por organizações está na forma de documentos (MACHADO apud UREN et al., 2006),</w:t>
      </w:r>
      <w:r>
        <w:t xml:space="preserve"> que também são frequentemente usados como instrumentos para registro e compartilhamento de</w:t>
      </w:r>
      <w:r w:rsidR="00B81C61">
        <w:t xml:space="preserve"> informações entre os membros de um</w:t>
      </w:r>
      <w:r>
        <w:t xml:space="preserve"> projeto (VILLALOBOS et al., 2011).</w:t>
      </w:r>
      <w:r w:rsidR="000F06DC">
        <w:t xml:space="preserve"> </w:t>
      </w:r>
      <w:r w:rsidR="00FD6EAE">
        <w:t xml:space="preserve">Para garantir o progresso do projeto, uma ferramenta importante é a gerência, que consiste na aplicação de conhecimentos, habilidades, ferramentas e técnicas em atividades do projeto a fim de atender aos seus requisitos (PMI, 2013). </w:t>
      </w:r>
    </w:p>
    <w:p w:rsidR="003F65B5" w:rsidRDefault="000F06DC" w:rsidP="003F7C5B">
      <w:pPr>
        <w:pStyle w:val="Ttulo2"/>
      </w:pPr>
      <w:bookmarkStart w:id="17" w:name="_Toc497079418"/>
      <w:r>
        <w:t>DOCUMENTAÇÃO</w:t>
      </w:r>
      <w:bookmarkEnd w:id="17"/>
    </w:p>
    <w:p w:rsidR="000F06DC" w:rsidRDefault="000F06DC" w:rsidP="000F06DC">
      <w:r>
        <w:t>A tarefa da documentação durante a gerência de projetos é benéfica em diversas maneiras. Dentre estes benefícios pode-se citar o apoio a estimativas de futuros projetos, bem como o tratamento de ações corretivas (VARGAS, 2009). A documentação do software forma os alicerces para um desenvolvimento bem-sucedido e fornece um guia para a manutenção do software (PRESSMAN, 2016).</w:t>
      </w:r>
    </w:p>
    <w:p w:rsidR="000F06DC" w:rsidRPr="000F06DC" w:rsidRDefault="000F06DC" w:rsidP="000F06DC">
      <w:r>
        <w:t xml:space="preserve">Conflitos entre informações e a não obtenção de informação precisa sobre o projeto podem levar a retrabalho, atrasos e aumento dos custos do projeto (ALSHAWI; INGIRIGE, 2003), o que torna o processo de documentação ainda mais importante e delicado, e consequentemente necessita de uma boa organização. </w:t>
      </w:r>
    </w:p>
    <w:p w:rsidR="003F65B5" w:rsidRPr="000E495D" w:rsidRDefault="000F06DC" w:rsidP="003F7C5B">
      <w:pPr>
        <w:pStyle w:val="Ttulo2"/>
      </w:pPr>
      <w:bookmarkStart w:id="18" w:name="_Toc497079419"/>
      <w:r>
        <w:t>PLANEJAMENTO DE ATIVIDADES</w:t>
      </w:r>
      <w:bookmarkEnd w:id="18"/>
    </w:p>
    <w:p w:rsidR="00CD6A42" w:rsidRPr="00462EBF" w:rsidRDefault="00CD6A42">
      <w:pPr>
        <w:ind w:firstLine="426"/>
        <w:rPr>
          <w:szCs w:val="24"/>
        </w:rPr>
      </w:pPr>
      <w:r w:rsidRPr="00CF3307">
        <w:rPr>
          <w:szCs w:val="24"/>
        </w:rPr>
        <w:t>Conforme a NBR 14724 (2011), a numeração deve figurar em algarismos arábicos, no canto superior direito da folha, a 2 cm da borda superior, ficando o último algarismo a 2 cm da borda direita da folha.</w:t>
      </w:r>
    </w:p>
    <w:p w:rsidR="00CD6A42" w:rsidRPr="001E6C72" w:rsidRDefault="003F65B5" w:rsidP="008308BE">
      <w:pPr>
        <w:rPr>
          <w:szCs w:val="24"/>
        </w:rPr>
      </w:pPr>
      <w:r w:rsidRPr="00462EBF">
        <w:rPr>
          <w:szCs w:val="24"/>
        </w:rPr>
        <w:t xml:space="preserve">Todas as páginas do documento, a partir da folha de rosto, são contadas, mas a numeração só é mostrada a partir </w:t>
      </w:r>
      <w:r w:rsidR="00CD6A42" w:rsidRPr="00462EBF">
        <w:rPr>
          <w:szCs w:val="24"/>
        </w:rPr>
        <w:t xml:space="preserve">da primeira página da parte textual, ou seja, </w:t>
      </w:r>
      <w:r w:rsidRPr="00462EBF">
        <w:rPr>
          <w:szCs w:val="24"/>
        </w:rPr>
        <w:t xml:space="preserve">ou seja, </w:t>
      </w:r>
      <w:r w:rsidR="00CD6A42" w:rsidRPr="00462EBF">
        <w:rPr>
          <w:szCs w:val="24"/>
        </w:rPr>
        <w:t>da</w:t>
      </w:r>
      <w:r w:rsidRPr="004954D0">
        <w:rPr>
          <w:szCs w:val="24"/>
        </w:rPr>
        <w:t xml:space="preserve"> Introdução. Assim, as primeiras páginas não devem apresentar numeração.</w:t>
      </w:r>
      <w:r w:rsidR="008308BE" w:rsidRPr="004954D0">
        <w:rPr>
          <w:szCs w:val="24"/>
        </w:rPr>
        <w:t xml:space="preserve"> </w:t>
      </w:r>
    </w:p>
    <w:p w:rsidR="008308BE" w:rsidRPr="0085229E" w:rsidRDefault="008308BE" w:rsidP="008308BE">
      <w:pPr>
        <w:rPr>
          <w:szCs w:val="24"/>
        </w:rPr>
        <w:sectPr w:rsidR="008308BE" w:rsidRPr="0085229E">
          <w:headerReference w:type="default" r:id="rId13"/>
          <w:headerReference w:type="first" r:id="rId14"/>
          <w:footnotePr>
            <w:pos w:val="beneathText"/>
          </w:footnotePr>
          <w:pgSz w:w="11905" w:h="16837"/>
          <w:pgMar w:top="1701" w:right="1701" w:bottom="1389" w:left="1701" w:header="0" w:footer="0" w:gutter="0"/>
          <w:cols w:space="720"/>
          <w:docGrid w:linePitch="360"/>
        </w:sectPr>
      </w:pPr>
    </w:p>
    <w:p w:rsidR="003F65B5" w:rsidRPr="0085229E" w:rsidRDefault="003F65B5" w:rsidP="0085229E">
      <w:pPr>
        <w:pStyle w:val="Ttulo1"/>
      </w:pPr>
      <w:bookmarkStart w:id="19" w:name="_Toc215560123"/>
      <w:bookmarkStart w:id="20" w:name="_Toc215560250"/>
      <w:bookmarkStart w:id="21" w:name="_Toc497079420"/>
      <w:r w:rsidRPr="0085229E">
        <w:lastRenderedPageBreak/>
        <w:t xml:space="preserve">as ilustrações </w:t>
      </w:r>
      <w:r w:rsidR="001538A3" w:rsidRPr="0085229E">
        <w:t xml:space="preserve">E AS TABELAS </w:t>
      </w:r>
      <w:r w:rsidRPr="0085229E">
        <w:t>no texto</w:t>
      </w:r>
      <w:bookmarkEnd w:id="19"/>
      <w:bookmarkEnd w:id="20"/>
      <w:bookmarkEnd w:id="21"/>
    </w:p>
    <w:p w:rsidR="008308BE" w:rsidRPr="0085229E" w:rsidRDefault="008308BE" w:rsidP="008308BE">
      <w:pPr>
        <w:rPr>
          <w:szCs w:val="24"/>
        </w:rPr>
      </w:pPr>
      <w:r w:rsidRPr="0085229E">
        <w:rPr>
          <w:szCs w:val="24"/>
        </w:rPr>
        <w:t xml:space="preserve"> As ilustrações e as tabelas são observadas como elementos distintos pela NBR 14724 (2011). As ilustrações, independentemente do tipo (desenho, esquema, fluxograma, fotografia, gráfico, mapa, organograma, quadro, retrato, figura), devem ser identificadas na parte superior, precedidas da palavra designativa, seguidas de seu número de ordem de ocorrência no texto, em algarismos arábicos, travessão e do respectivo título. Na parte inferior à ilustração, </w:t>
      </w:r>
      <w:r w:rsidR="004309D0">
        <w:rPr>
          <w:szCs w:val="24"/>
        </w:rPr>
        <w:t xml:space="preserve">é necessário </w:t>
      </w:r>
      <w:r w:rsidRPr="0085229E">
        <w:rPr>
          <w:szCs w:val="24"/>
        </w:rPr>
        <w:t xml:space="preserve">indicar a fonte, mesmo que seja produção do próprio autor. </w:t>
      </w:r>
    </w:p>
    <w:p w:rsidR="008308BE" w:rsidRPr="0085229E" w:rsidRDefault="008308BE" w:rsidP="008308BE">
      <w:pPr>
        <w:rPr>
          <w:szCs w:val="24"/>
        </w:rPr>
      </w:pPr>
      <w:r w:rsidRPr="0085229E">
        <w:rPr>
          <w:szCs w:val="24"/>
        </w:rPr>
        <w:t>A ilustração deve ser citada no texto e inserida o mais próximo possível do trecho a que se refere. Os números de ordem devem ser registrados conforme o tipo de ilustração e a sua ocorrência no texto, de modo sequencial.</w:t>
      </w:r>
    </w:p>
    <w:p w:rsidR="008308BE" w:rsidRPr="0085229E" w:rsidRDefault="008308BE" w:rsidP="008308BE">
      <w:pPr>
        <w:rPr>
          <w:szCs w:val="24"/>
        </w:rPr>
      </w:pPr>
      <w:r w:rsidRPr="0085229E">
        <w:rPr>
          <w:szCs w:val="24"/>
        </w:rPr>
        <w:t xml:space="preserve">As tabelas </w:t>
      </w:r>
      <w:r w:rsidR="004309D0">
        <w:rPr>
          <w:szCs w:val="24"/>
        </w:rPr>
        <w:t>apresentam</w:t>
      </w:r>
      <w:r w:rsidRPr="0085229E">
        <w:rPr>
          <w:szCs w:val="24"/>
        </w:rPr>
        <w:t xml:space="preserve"> como informação central dados não numéricos. Conforme a NBR 14724 (2011), estas devem ser citadas no texto, inseridas o mais próximo possível do trecho a que se referem e padronizadas conforme o I</w:t>
      </w:r>
      <w:r w:rsidR="001538A3" w:rsidRPr="0085229E">
        <w:rPr>
          <w:szCs w:val="24"/>
        </w:rPr>
        <w:t>nstituto Brasileiro de Geografi</w:t>
      </w:r>
      <w:r w:rsidRPr="0085229E">
        <w:rPr>
          <w:szCs w:val="24"/>
        </w:rPr>
        <w:t>a e Estatística (IBGE). Para o presente TCC, os títulos e a fonte das tabelas devem ser apresentados do mesmo modo que as ilustrações.</w:t>
      </w:r>
      <w:r w:rsidR="001538A3" w:rsidRPr="0085229E">
        <w:rPr>
          <w:szCs w:val="24"/>
        </w:rPr>
        <w:t xml:space="preserve"> Tendo em vista a sua composição numérica, a tabela é dividida por um mínimo possível de linhas na horizontal, e as bordas laterais são abertas, conforme exemplo na </w:t>
      </w:r>
      <w:r w:rsidR="0085229E">
        <w:rPr>
          <w:szCs w:val="24"/>
        </w:rPr>
        <w:t xml:space="preserve">seção 1.1 </w:t>
      </w:r>
      <w:r w:rsidR="001538A3" w:rsidRPr="0085229E">
        <w:rPr>
          <w:szCs w:val="24"/>
        </w:rPr>
        <w:t xml:space="preserve">deste documento. </w:t>
      </w:r>
      <w:r w:rsidRPr="0085229E">
        <w:rPr>
          <w:szCs w:val="24"/>
        </w:rPr>
        <w:t xml:space="preserve"> </w:t>
      </w:r>
    </w:p>
    <w:p w:rsidR="00D441D4" w:rsidRDefault="00D441D4">
      <w:pPr>
        <w:suppressAutoHyphens w:val="0"/>
        <w:spacing w:after="0"/>
        <w:ind w:firstLine="0"/>
        <w:jc w:val="left"/>
        <w:rPr>
          <w:rFonts w:ascii="Times" w:hAnsi="Times"/>
          <w:caps/>
          <w:szCs w:val="24"/>
        </w:rPr>
      </w:pPr>
      <w:bookmarkStart w:id="22" w:name="_Toc215560124"/>
      <w:bookmarkStart w:id="23" w:name="_Toc215560251"/>
      <w:r>
        <w:br w:type="page"/>
      </w:r>
    </w:p>
    <w:p w:rsidR="003F65B5" w:rsidRPr="001E6C72" w:rsidRDefault="002C4872" w:rsidP="003F7C5B">
      <w:pPr>
        <w:pStyle w:val="Ttulo2"/>
      </w:pPr>
      <w:bookmarkStart w:id="24" w:name="_Toc497079421"/>
      <w:r w:rsidRPr="0085229E">
        <w:lastRenderedPageBreak/>
        <w:t>DESCRIÇÃO</w:t>
      </w:r>
      <w:r w:rsidRPr="004954D0">
        <w:t xml:space="preserve"> DAS </w:t>
      </w:r>
      <w:bookmarkEnd w:id="22"/>
      <w:bookmarkEnd w:id="23"/>
      <w:r w:rsidRPr="001E6C72">
        <w:t>ILUSTRAÇÕES</w:t>
      </w:r>
      <w:bookmarkEnd w:id="24"/>
    </w:p>
    <w:p w:rsidR="003F65B5" w:rsidRPr="0085229E" w:rsidRDefault="003F65B5">
      <w:pPr>
        <w:rPr>
          <w:szCs w:val="24"/>
        </w:rPr>
      </w:pPr>
      <w:r w:rsidRPr="001E6C72">
        <w:rPr>
          <w:szCs w:val="24"/>
        </w:rPr>
        <w:t xml:space="preserve">Veja exemplo de formatação da </w:t>
      </w:r>
      <w:r w:rsidR="003F7C5B">
        <w:rPr>
          <w:szCs w:val="24"/>
        </w:rPr>
        <w:fldChar w:fldCharType="begin"/>
      </w:r>
      <w:r w:rsidR="003F7C5B">
        <w:rPr>
          <w:szCs w:val="24"/>
        </w:rPr>
        <w:instrText xml:space="preserve"> REF _Ref425164190 \h </w:instrText>
      </w:r>
      <w:r w:rsidR="003F7C5B">
        <w:rPr>
          <w:szCs w:val="24"/>
        </w:rPr>
      </w:r>
      <w:r w:rsidR="003F7C5B">
        <w:rPr>
          <w:szCs w:val="24"/>
        </w:rPr>
        <w:fldChar w:fldCharType="separate"/>
      </w:r>
      <w:r w:rsidR="001A61E0">
        <w:t xml:space="preserve">Figura </w:t>
      </w:r>
      <w:r w:rsidR="001A61E0">
        <w:rPr>
          <w:noProof/>
        </w:rPr>
        <w:t>1</w:t>
      </w:r>
      <w:r w:rsidR="003F7C5B">
        <w:rPr>
          <w:szCs w:val="24"/>
        </w:rPr>
        <w:fldChar w:fldCharType="end"/>
      </w:r>
      <w:r w:rsidR="003F7C5B">
        <w:rPr>
          <w:szCs w:val="24"/>
        </w:rPr>
        <w:t xml:space="preserve"> </w:t>
      </w:r>
      <w:r w:rsidRPr="000E495D">
        <w:rPr>
          <w:szCs w:val="24"/>
        </w:rPr>
        <w:t xml:space="preserve">a seguir: </w:t>
      </w:r>
      <w:r w:rsidR="001538A3" w:rsidRPr="000E495D">
        <w:rPr>
          <w:szCs w:val="24"/>
        </w:rPr>
        <w:t>o título aparece acima</w:t>
      </w:r>
      <w:r w:rsidRPr="000E495D">
        <w:rPr>
          <w:szCs w:val="24"/>
        </w:rPr>
        <w:t xml:space="preserve"> da ilustração</w:t>
      </w:r>
      <w:r w:rsidR="001538A3" w:rsidRPr="000E495D">
        <w:rPr>
          <w:szCs w:val="24"/>
        </w:rPr>
        <w:t>, precedido de seu número de sequência no trabalho;</w:t>
      </w:r>
      <w:r w:rsidRPr="0085229E">
        <w:rPr>
          <w:szCs w:val="24"/>
        </w:rPr>
        <w:t xml:space="preserve"> a descrição deve ser centralizada</w:t>
      </w:r>
      <w:r w:rsidR="00A4662C" w:rsidRPr="0085229E">
        <w:rPr>
          <w:szCs w:val="24"/>
        </w:rPr>
        <w:t>,</w:t>
      </w:r>
      <w:r w:rsidRPr="0085229E">
        <w:rPr>
          <w:szCs w:val="24"/>
        </w:rPr>
        <w:t xml:space="preserve"> </w:t>
      </w:r>
      <w:r w:rsidR="00A4662C" w:rsidRPr="0085229E">
        <w:rPr>
          <w:szCs w:val="24"/>
        </w:rPr>
        <w:t xml:space="preserve">seguida </w:t>
      </w:r>
      <w:r w:rsidRPr="0085229E">
        <w:rPr>
          <w:szCs w:val="24"/>
        </w:rPr>
        <w:t xml:space="preserve">de </w:t>
      </w:r>
      <w:r w:rsidR="00A4662C" w:rsidRPr="0085229E">
        <w:rPr>
          <w:szCs w:val="24"/>
        </w:rPr>
        <w:t>travessão</w:t>
      </w:r>
      <w:r w:rsidRPr="0085229E">
        <w:rPr>
          <w:szCs w:val="24"/>
        </w:rPr>
        <w:t xml:space="preserve">, espaço e a breve descrição da figura, que deve ter a </w:t>
      </w:r>
      <w:r w:rsidRPr="0085229E">
        <w:rPr>
          <w:b/>
          <w:szCs w:val="24"/>
        </w:rPr>
        <w:t>primeira</w:t>
      </w:r>
      <w:r w:rsidRPr="0085229E">
        <w:rPr>
          <w:szCs w:val="24"/>
        </w:rPr>
        <w:t xml:space="preserve"> letra em maiúsculo.</w:t>
      </w:r>
      <w:r w:rsidR="00A4662C" w:rsidRPr="0085229E">
        <w:rPr>
          <w:szCs w:val="24"/>
        </w:rPr>
        <w:t xml:space="preserve"> O título deve ser de tamanho 10pt, sem itálico ou negrito.</w:t>
      </w:r>
    </w:p>
    <w:p w:rsidR="00A4662C" w:rsidRPr="00CF3307" w:rsidRDefault="001A61E0" w:rsidP="00D441D4">
      <w:pPr>
        <w:pStyle w:val="Legenda"/>
      </w:pPr>
      <w:bookmarkStart w:id="25" w:name="_Ref425164190"/>
      <w:bookmarkStart w:id="26" w:name="_Toc425155205"/>
      <w:bookmarkStart w:id="27" w:name="_Toc425171192"/>
      <w:r>
        <w:rPr>
          <w:noProof/>
        </w:rPr>
        <w:drawing>
          <wp:anchor distT="0" distB="0" distL="114935" distR="114935" simplePos="0" relativeHeight="251659264" behindDoc="0" locked="0" layoutInCell="0" allowOverlap="1">
            <wp:simplePos x="0" y="0"/>
            <wp:positionH relativeFrom="column">
              <wp:posOffset>1410335</wp:posOffset>
            </wp:positionH>
            <wp:positionV relativeFrom="paragraph">
              <wp:posOffset>154940</wp:posOffset>
            </wp:positionV>
            <wp:extent cx="2859405" cy="1731010"/>
            <wp:effectExtent l="635" t="2540" r="0" b="0"/>
            <wp:wrapSquare wrapText="bothSides"/>
            <wp:docPr id="3" name="Objeto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3F7C5B">
        <w:t xml:space="preserve">Figura </w:t>
      </w:r>
      <w:fldSimple w:instr=" SEQ Figura \* ARABIC ">
        <w:r>
          <w:rPr>
            <w:noProof/>
          </w:rPr>
          <w:t>1</w:t>
        </w:r>
      </w:fldSimple>
      <w:bookmarkEnd w:id="25"/>
      <w:r w:rsidR="003F7C5B">
        <w:t xml:space="preserve"> – </w:t>
      </w:r>
      <w:r w:rsidR="003F7C5B" w:rsidRPr="003F7C5B">
        <w:t>E</w:t>
      </w:r>
      <w:r w:rsidR="00A4662C" w:rsidRPr="003F7C5B">
        <w:t>xemplo</w:t>
      </w:r>
      <w:r w:rsidR="00A4662C" w:rsidRPr="0085229E">
        <w:t xml:space="preserve"> de apresentação de uma figura no texto</w:t>
      </w:r>
      <w:bookmarkEnd w:id="26"/>
      <w:bookmarkEnd w:id="27"/>
    </w:p>
    <w:p w:rsidR="003F65B5" w:rsidRPr="00462EBF" w:rsidRDefault="003F65B5" w:rsidP="00A4662C">
      <w:pPr>
        <w:pStyle w:val="Figuras"/>
        <w:rPr>
          <w:szCs w:val="24"/>
        </w:rPr>
      </w:pPr>
    </w:p>
    <w:p w:rsidR="003F65B5" w:rsidRPr="00462EBF" w:rsidRDefault="003F65B5" w:rsidP="00A4662C">
      <w:pPr>
        <w:pStyle w:val="Figuras"/>
        <w:rPr>
          <w:szCs w:val="24"/>
        </w:rPr>
      </w:pPr>
    </w:p>
    <w:p w:rsidR="003F7C5B" w:rsidRDefault="003F7C5B" w:rsidP="00A4662C">
      <w:pPr>
        <w:pStyle w:val="Figuras"/>
        <w:rPr>
          <w:szCs w:val="24"/>
        </w:rPr>
      </w:pPr>
    </w:p>
    <w:p w:rsidR="003F7C5B" w:rsidRDefault="003F7C5B" w:rsidP="00A4662C">
      <w:pPr>
        <w:pStyle w:val="Figuras"/>
        <w:rPr>
          <w:szCs w:val="24"/>
        </w:rPr>
      </w:pPr>
    </w:p>
    <w:p w:rsidR="003F7C5B" w:rsidRDefault="003F7C5B" w:rsidP="00A4662C">
      <w:pPr>
        <w:pStyle w:val="Figuras"/>
        <w:rPr>
          <w:szCs w:val="24"/>
        </w:rPr>
      </w:pPr>
    </w:p>
    <w:p w:rsidR="003F7C5B" w:rsidRDefault="003F7C5B" w:rsidP="00A4662C">
      <w:pPr>
        <w:pStyle w:val="Figuras"/>
        <w:rPr>
          <w:szCs w:val="24"/>
        </w:rPr>
      </w:pPr>
      <w:bookmarkStart w:id="28" w:name="_Toc425155383"/>
      <w:bookmarkStart w:id="29" w:name="_Toc215560125"/>
      <w:bookmarkStart w:id="30" w:name="_Toc215560252"/>
    </w:p>
    <w:p w:rsidR="003F7C5B" w:rsidRDefault="003F7C5B" w:rsidP="00A4662C">
      <w:pPr>
        <w:pStyle w:val="Figuras"/>
        <w:rPr>
          <w:szCs w:val="24"/>
        </w:rPr>
      </w:pPr>
    </w:p>
    <w:p w:rsidR="00A4662C" w:rsidRDefault="00A4662C" w:rsidP="003F7C5B">
      <w:pPr>
        <w:pStyle w:val="Legenda"/>
      </w:pPr>
      <w:r w:rsidRPr="003F7C5B">
        <w:t>Fonte: MEREGALI, 2004.</w:t>
      </w:r>
      <w:bookmarkEnd w:id="28"/>
    </w:p>
    <w:p w:rsidR="003F7C5B" w:rsidRPr="003F7C5B" w:rsidRDefault="003F7C5B" w:rsidP="003F7C5B">
      <w:pPr>
        <w:tabs>
          <w:tab w:val="left" w:pos="6095"/>
        </w:tabs>
      </w:pPr>
      <w:r>
        <w:tab/>
      </w:r>
    </w:p>
    <w:p w:rsidR="003F65B5" w:rsidRPr="00462EBF" w:rsidRDefault="003F65B5" w:rsidP="003F7C5B">
      <w:pPr>
        <w:pStyle w:val="Ttulo2"/>
      </w:pPr>
      <w:bookmarkStart w:id="31" w:name="_Toc497079422"/>
      <w:r w:rsidRPr="00CF3307">
        <w:t xml:space="preserve">Citações de fonte nas </w:t>
      </w:r>
      <w:r w:rsidR="00EB50BB" w:rsidRPr="00CF3307">
        <w:t>ilustrações</w:t>
      </w:r>
      <w:bookmarkEnd w:id="29"/>
      <w:bookmarkEnd w:id="30"/>
      <w:bookmarkEnd w:id="31"/>
    </w:p>
    <w:p w:rsidR="003F65B5" w:rsidRPr="001E6C72" w:rsidRDefault="00A4662C">
      <w:pPr>
        <w:rPr>
          <w:szCs w:val="24"/>
        </w:rPr>
      </w:pPr>
      <w:r w:rsidRPr="00462EBF">
        <w:rPr>
          <w:szCs w:val="24"/>
        </w:rPr>
        <w:t xml:space="preserve">Caso seja utilizada ilustração proveniente de </w:t>
      </w:r>
      <w:r w:rsidR="003F65B5" w:rsidRPr="00462EBF">
        <w:rPr>
          <w:szCs w:val="24"/>
        </w:rPr>
        <w:t xml:space="preserve">alguma obra publicada, </w:t>
      </w:r>
      <w:r w:rsidRPr="00462EBF">
        <w:rPr>
          <w:szCs w:val="24"/>
        </w:rPr>
        <w:t xml:space="preserve">a citação da fonte </w:t>
      </w:r>
      <w:r w:rsidR="003F65B5" w:rsidRPr="00462EBF">
        <w:rPr>
          <w:szCs w:val="24"/>
        </w:rPr>
        <w:t xml:space="preserve">deve aparecer </w:t>
      </w:r>
      <w:r w:rsidRPr="00462EBF">
        <w:rPr>
          <w:szCs w:val="24"/>
        </w:rPr>
        <w:t>abaixo da ilustração, em fonte 10pt, centralizado, s</w:t>
      </w:r>
      <w:r w:rsidRPr="004954D0">
        <w:rPr>
          <w:szCs w:val="24"/>
        </w:rPr>
        <w:t xml:space="preserve">em itálico ou negrito.  </w:t>
      </w:r>
      <w:r w:rsidR="002C4872" w:rsidRPr="001E6C72">
        <w:rPr>
          <w:szCs w:val="24"/>
        </w:rPr>
        <w:t>No caso de a ilustração ser de produção do autor, registrar “Autoria própria” ou “Elaborado pelo autor”</w:t>
      </w:r>
      <w:r w:rsidR="003F7C5B">
        <w:rPr>
          <w:szCs w:val="24"/>
        </w:rPr>
        <w:t>.</w:t>
      </w:r>
    </w:p>
    <w:p w:rsidR="003F65B5" w:rsidRPr="000E495D" w:rsidRDefault="003F7C5B">
      <w:pPr>
        <w:rPr>
          <w:szCs w:val="24"/>
        </w:rPr>
      </w:pPr>
      <w:r>
        <w:rPr>
          <w:szCs w:val="24"/>
        </w:rPr>
        <w:t>Observe que n</w:t>
      </w:r>
      <w:r w:rsidR="003F65B5" w:rsidRPr="001E6C72">
        <w:rPr>
          <w:szCs w:val="24"/>
        </w:rPr>
        <w:t>a L</w:t>
      </w:r>
      <w:r w:rsidR="00A4662C" w:rsidRPr="001E6C72">
        <w:rPr>
          <w:szCs w:val="24"/>
        </w:rPr>
        <w:t>ista de Figuras</w:t>
      </w:r>
      <w:r w:rsidR="00A4662C" w:rsidRPr="000E495D">
        <w:rPr>
          <w:szCs w:val="24"/>
        </w:rPr>
        <w:t>,</w:t>
      </w:r>
      <w:r w:rsidR="003F65B5" w:rsidRPr="000E495D">
        <w:rPr>
          <w:szCs w:val="24"/>
        </w:rPr>
        <w:t xml:space="preserve"> a fonte não deve aparecer. </w:t>
      </w:r>
    </w:p>
    <w:p w:rsidR="003F7C5B" w:rsidRPr="00462EBF" w:rsidRDefault="003F7C5B" w:rsidP="003F7C5B">
      <w:pPr>
        <w:pStyle w:val="Ttulo2"/>
      </w:pPr>
      <w:bookmarkStart w:id="32" w:name="_Toc215560126"/>
      <w:bookmarkStart w:id="33" w:name="_Toc215560253"/>
      <w:bookmarkStart w:id="34" w:name="_Toc497079423"/>
      <w:r w:rsidRPr="000E495D">
        <w:t>Descrição das Tabelas</w:t>
      </w:r>
      <w:bookmarkEnd w:id="34"/>
    </w:p>
    <w:bookmarkEnd w:id="32"/>
    <w:bookmarkEnd w:id="33"/>
    <w:p w:rsidR="003F65B5" w:rsidRPr="0085229E" w:rsidRDefault="003F65B5">
      <w:pPr>
        <w:rPr>
          <w:szCs w:val="24"/>
        </w:rPr>
      </w:pPr>
      <w:r w:rsidRPr="000E495D">
        <w:rPr>
          <w:szCs w:val="24"/>
        </w:rPr>
        <w:t>Veja exe</w:t>
      </w:r>
      <w:r w:rsidR="00F36B51" w:rsidRPr="000E495D">
        <w:rPr>
          <w:szCs w:val="24"/>
        </w:rPr>
        <w:t>mplo de formatação da Tabela 2</w:t>
      </w:r>
      <w:r w:rsidRPr="0085229E">
        <w:rPr>
          <w:szCs w:val="24"/>
        </w:rPr>
        <w:t xml:space="preserve"> a seguir: </w:t>
      </w:r>
      <w:r w:rsidR="00EB50BB" w:rsidRPr="0085229E">
        <w:rPr>
          <w:szCs w:val="24"/>
        </w:rPr>
        <w:t>o título</w:t>
      </w:r>
      <w:r w:rsidR="002C4872" w:rsidRPr="0085229E">
        <w:rPr>
          <w:szCs w:val="24"/>
        </w:rPr>
        <w:t xml:space="preserve"> aparece acima da tabela</w:t>
      </w:r>
      <w:r w:rsidR="00EB50BB" w:rsidRPr="0085229E">
        <w:rPr>
          <w:szCs w:val="24"/>
        </w:rPr>
        <w:t>, precedido de seu número de sequência no trabalho</w:t>
      </w:r>
      <w:r w:rsidR="002C4872" w:rsidRPr="0085229E">
        <w:rPr>
          <w:szCs w:val="24"/>
        </w:rPr>
        <w:t>;</w:t>
      </w:r>
      <w:r w:rsidRPr="0085229E">
        <w:rPr>
          <w:szCs w:val="24"/>
        </w:rPr>
        <w:t xml:space="preserve"> a descrição deve ser centralizada</w:t>
      </w:r>
      <w:r w:rsidR="00EB50BB" w:rsidRPr="0085229E">
        <w:rPr>
          <w:szCs w:val="24"/>
        </w:rPr>
        <w:t xml:space="preserve"> </w:t>
      </w:r>
      <w:r w:rsidRPr="0085229E">
        <w:rPr>
          <w:szCs w:val="24"/>
        </w:rPr>
        <w:t xml:space="preserve"> seguid</w:t>
      </w:r>
      <w:r w:rsidR="00EB50BB" w:rsidRPr="0085229E">
        <w:rPr>
          <w:szCs w:val="24"/>
        </w:rPr>
        <w:t>a</w:t>
      </w:r>
      <w:r w:rsidRPr="0085229E">
        <w:rPr>
          <w:szCs w:val="24"/>
        </w:rPr>
        <w:t xml:space="preserve"> de dois ponto</w:t>
      </w:r>
      <w:r w:rsidR="00EB50BB" w:rsidRPr="0085229E">
        <w:rPr>
          <w:szCs w:val="24"/>
        </w:rPr>
        <w:t>s</w:t>
      </w:r>
      <w:r w:rsidRPr="0085229E">
        <w:rPr>
          <w:szCs w:val="24"/>
        </w:rPr>
        <w:t xml:space="preserve">, espaço e  breve descrição, que deve ter a </w:t>
      </w:r>
      <w:r w:rsidRPr="0085229E">
        <w:rPr>
          <w:b/>
          <w:szCs w:val="24"/>
        </w:rPr>
        <w:t>primeira</w:t>
      </w:r>
      <w:r w:rsidRPr="0085229E">
        <w:rPr>
          <w:szCs w:val="24"/>
        </w:rPr>
        <w:t xml:space="preserve"> letra em maiúsculo. </w:t>
      </w:r>
    </w:p>
    <w:p w:rsidR="003F65B5" w:rsidRPr="003F7C5B" w:rsidRDefault="003F65B5">
      <w:pPr>
        <w:rPr>
          <w:szCs w:val="24"/>
        </w:rPr>
      </w:pPr>
      <w:r w:rsidRPr="003F7C5B">
        <w:rPr>
          <w:szCs w:val="24"/>
        </w:rPr>
        <w:t xml:space="preserve">Observe que </w:t>
      </w:r>
      <w:r w:rsidRPr="003F7C5B">
        <w:rPr>
          <w:b/>
          <w:szCs w:val="24"/>
        </w:rPr>
        <w:t>as laterais das tabelas são abertas</w:t>
      </w:r>
      <w:r w:rsidRPr="003F7C5B">
        <w:rPr>
          <w:szCs w:val="24"/>
        </w:rPr>
        <w:t>. Isso torna a imagem mais limpa e clara. As tabelas do texto não devem exceder a margem.</w:t>
      </w:r>
    </w:p>
    <w:p w:rsidR="003F65B5" w:rsidRPr="003F7C5B" w:rsidRDefault="00B54D9B" w:rsidP="003F7C5B">
      <w:pPr>
        <w:pStyle w:val="Legenda"/>
      </w:pPr>
      <w:bookmarkStart w:id="35" w:name="_Toc215559240"/>
      <w:bookmarkStart w:id="36" w:name="_Toc259088383"/>
      <w:bookmarkStart w:id="37" w:name="_Toc425171419"/>
      <w:r>
        <w:t>T</w:t>
      </w:r>
      <w:r w:rsidR="003F7C5B">
        <w:t xml:space="preserve">abela </w:t>
      </w:r>
      <w:fldSimple w:instr=" SEQ Tabela \* ARABIC ">
        <w:r w:rsidR="001A61E0">
          <w:rPr>
            <w:noProof/>
          </w:rPr>
          <w:t>2</w:t>
        </w:r>
      </w:fldSimple>
      <w:r>
        <w:t>:</w:t>
      </w:r>
      <w:r w:rsidR="00EB50BB" w:rsidRPr="003F7C5B">
        <w:t xml:space="preserve"> </w:t>
      </w:r>
      <w:r w:rsidR="003F65B5" w:rsidRPr="003F7C5B">
        <w:t>Exemplo de apresentação de uma tabela no texto</w:t>
      </w:r>
      <w:bookmarkEnd w:id="35"/>
      <w:bookmarkEnd w:id="36"/>
      <w:bookmarkEnd w:id="37"/>
      <w:r w:rsidR="003F65B5" w:rsidRPr="003F7C5B">
        <w:t xml:space="preserve"> </w:t>
      </w:r>
    </w:p>
    <w:tbl>
      <w:tblPr>
        <w:tblW w:w="0" w:type="auto"/>
        <w:tblInd w:w="-108" w:type="dxa"/>
        <w:tblLayout w:type="fixed"/>
        <w:tblCellMar>
          <w:left w:w="0" w:type="dxa"/>
          <w:right w:w="0" w:type="dxa"/>
        </w:tblCellMar>
        <w:tblLook w:val="0000" w:firstRow="0" w:lastRow="0" w:firstColumn="0" w:lastColumn="0" w:noHBand="0" w:noVBand="0"/>
      </w:tblPr>
      <w:tblGrid>
        <w:gridCol w:w="2881"/>
        <w:gridCol w:w="2882"/>
        <w:gridCol w:w="2882"/>
      </w:tblGrid>
      <w:tr w:rsidR="003F65B5" w:rsidRPr="003F7C5B">
        <w:tc>
          <w:tcPr>
            <w:tcW w:w="2881" w:type="dxa"/>
            <w:tcBorders>
              <w:top w:val="single" w:sz="8" w:space="0" w:color="000000"/>
              <w:bottom w:val="single" w:sz="4" w:space="0" w:color="000000"/>
            </w:tcBorders>
          </w:tcPr>
          <w:p w:rsidR="003F65B5" w:rsidRPr="00CF3307" w:rsidRDefault="003F65B5">
            <w:pPr>
              <w:keepNext/>
              <w:snapToGrid w:val="0"/>
              <w:ind w:firstLine="0"/>
              <w:jc w:val="center"/>
              <w:rPr>
                <w:i/>
                <w:szCs w:val="24"/>
              </w:rPr>
            </w:pPr>
            <w:r w:rsidRPr="00CF3307">
              <w:rPr>
                <w:i/>
                <w:szCs w:val="24"/>
              </w:rPr>
              <w:t xml:space="preserve"> Manga</w:t>
            </w:r>
          </w:p>
        </w:tc>
        <w:tc>
          <w:tcPr>
            <w:tcW w:w="2882" w:type="dxa"/>
            <w:tcBorders>
              <w:top w:val="single" w:sz="8" w:space="0" w:color="000000"/>
              <w:left w:val="single" w:sz="4" w:space="0" w:color="000000"/>
              <w:bottom w:val="single" w:sz="4" w:space="0" w:color="000000"/>
            </w:tcBorders>
          </w:tcPr>
          <w:p w:rsidR="003F65B5" w:rsidRPr="00CF3307" w:rsidRDefault="003F65B5">
            <w:pPr>
              <w:keepNext/>
              <w:snapToGrid w:val="0"/>
              <w:ind w:firstLine="0"/>
              <w:jc w:val="center"/>
              <w:rPr>
                <w:i/>
                <w:szCs w:val="24"/>
              </w:rPr>
            </w:pPr>
            <w:r w:rsidRPr="00CF3307">
              <w:rPr>
                <w:i/>
                <w:szCs w:val="24"/>
              </w:rPr>
              <w:t>Abacaxi</w:t>
            </w:r>
          </w:p>
        </w:tc>
        <w:tc>
          <w:tcPr>
            <w:tcW w:w="2882" w:type="dxa"/>
            <w:tcBorders>
              <w:top w:val="single" w:sz="8" w:space="0" w:color="000000"/>
              <w:left w:val="single" w:sz="4" w:space="0" w:color="000000"/>
              <w:bottom w:val="single" w:sz="4" w:space="0" w:color="000000"/>
            </w:tcBorders>
          </w:tcPr>
          <w:p w:rsidR="003F65B5" w:rsidRPr="00462EBF" w:rsidRDefault="003F65B5">
            <w:pPr>
              <w:keepNext/>
              <w:snapToGrid w:val="0"/>
              <w:ind w:firstLine="0"/>
              <w:jc w:val="center"/>
              <w:rPr>
                <w:i/>
                <w:szCs w:val="24"/>
              </w:rPr>
            </w:pPr>
            <w:r w:rsidRPr="00462EBF">
              <w:rPr>
                <w:i/>
                <w:szCs w:val="24"/>
              </w:rPr>
              <w:t>Morango</w:t>
            </w:r>
          </w:p>
        </w:tc>
      </w:tr>
      <w:tr w:rsidR="003F65B5" w:rsidRPr="003F7C5B">
        <w:tc>
          <w:tcPr>
            <w:tcW w:w="2881" w:type="dxa"/>
            <w:tcBorders>
              <w:top w:val="single" w:sz="4" w:space="0" w:color="000000"/>
              <w:bottom w:val="single" w:sz="4" w:space="0" w:color="000000"/>
            </w:tcBorders>
          </w:tcPr>
          <w:p w:rsidR="003F65B5" w:rsidRPr="00446615" w:rsidRDefault="003F65B5">
            <w:pPr>
              <w:keepNext/>
              <w:snapToGrid w:val="0"/>
              <w:ind w:firstLine="0"/>
              <w:jc w:val="center"/>
              <w:rPr>
                <w:szCs w:val="24"/>
              </w:rPr>
            </w:pPr>
            <w:r w:rsidRPr="00446615">
              <w:rPr>
                <w:szCs w:val="24"/>
              </w:rPr>
              <w:t>12</w:t>
            </w:r>
          </w:p>
        </w:tc>
        <w:tc>
          <w:tcPr>
            <w:tcW w:w="2882" w:type="dxa"/>
            <w:tcBorders>
              <w:top w:val="single" w:sz="4" w:space="0" w:color="000000"/>
              <w:left w:val="single" w:sz="4" w:space="0" w:color="000000"/>
              <w:bottom w:val="single" w:sz="4" w:space="0" w:color="000000"/>
            </w:tcBorders>
          </w:tcPr>
          <w:p w:rsidR="003F65B5" w:rsidRPr="00462EBF" w:rsidRDefault="003F65B5">
            <w:pPr>
              <w:keepNext/>
              <w:snapToGrid w:val="0"/>
              <w:ind w:firstLine="0"/>
              <w:jc w:val="center"/>
              <w:rPr>
                <w:szCs w:val="24"/>
              </w:rPr>
            </w:pPr>
            <w:r w:rsidRPr="00462EBF">
              <w:rPr>
                <w:szCs w:val="24"/>
              </w:rPr>
              <w:t>100.000,00</w:t>
            </w:r>
          </w:p>
        </w:tc>
        <w:tc>
          <w:tcPr>
            <w:tcW w:w="2882" w:type="dxa"/>
            <w:tcBorders>
              <w:top w:val="single" w:sz="4" w:space="0" w:color="000000"/>
              <w:left w:val="single" w:sz="4" w:space="0" w:color="000000"/>
              <w:bottom w:val="single" w:sz="4" w:space="0" w:color="000000"/>
            </w:tcBorders>
          </w:tcPr>
          <w:p w:rsidR="003F65B5" w:rsidRPr="00462EBF" w:rsidRDefault="003F65B5">
            <w:pPr>
              <w:keepNext/>
              <w:snapToGrid w:val="0"/>
              <w:ind w:firstLine="0"/>
              <w:jc w:val="center"/>
              <w:rPr>
                <w:szCs w:val="24"/>
              </w:rPr>
            </w:pPr>
            <w:r w:rsidRPr="00462EBF">
              <w:rPr>
                <w:szCs w:val="24"/>
              </w:rPr>
              <w:t>10.000,00</w:t>
            </w:r>
          </w:p>
        </w:tc>
      </w:tr>
      <w:tr w:rsidR="003F65B5" w:rsidRPr="003F7C5B">
        <w:tc>
          <w:tcPr>
            <w:tcW w:w="2881" w:type="dxa"/>
            <w:tcBorders>
              <w:top w:val="single" w:sz="4" w:space="0" w:color="000000"/>
              <w:bottom w:val="single" w:sz="8" w:space="0" w:color="000000"/>
            </w:tcBorders>
          </w:tcPr>
          <w:p w:rsidR="003F65B5" w:rsidRPr="00446615" w:rsidRDefault="003F65B5">
            <w:pPr>
              <w:keepNext/>
              <w:snapToGrid w:val="0"/>
              <w:ind w:firstLine="0"/>
              <w:jc w:val="center"/>
              <w:rPr>
                <w:szCs w:val="24"/>
              </w:rPr>
            </w:pPr>
            <w:r w:rsidRPr="00446615">
              <w:rPr>
                <w:szCs w:val="24"/>
              </w:rPr>
              <w:t>12</w:t>
            </w:r>
          </w:p>
        </w:tc>
        <w:tc>
          <w:tcPr>
            <w:tcW w:w="2882" w:type="dxa"/>
            <w:tcBorders>
              <w:top w:val="single" w:sz="4" w:space="0" w:color="000000"/>
              <w:left w:val="single" w:sz="4" w:space="0" w:color="000000"/>
              <w:bottom w:val="single" w:sz="8" w:space="0" w:color="000000"/>
            </w:tcBorders>
          </w:tcPr>
          <w:p w:rsidR="003F65B5" w:rsidRPr="000E495D" w:rsidRDefault="003F65B5">
            <w:pPr>
              <w:keepNext/>
              <w:snapToGrid w:val="0"/>
              <w:ind w:firstLine="0"/>
              <w:jc w:val="center"/>
              <w:rPr>
                <w:szCs w:val="24"/>
              </w:rPr>
            </w:pPr>
            <w:r w:rsidRPr="000E495D">
              <w:rPr>
                <w:szCs w:val="24"/>
              </w:rPr>
              <w:t>10.000,00</w:t>
            </w:r>
          </w:p>
        </w:tc>
        <w:tc>
          <w:tcPr>
            <w:tcW w:w="2882" w:type="dxa"/>
            <w:tcBorders>
              <w:top w:val="single" w:sz="4" w:space="0" w:color="000000"/>
              <w:left w:val="single" w:sz="4" w:space="0" w:color="000000"/>
              <w:bottom w:val="single" w:sz="8" w:space="0" w:color="000000"/>
            </w:tcBorders>
          </w:tcPr>
          <w:p w:rsidR="003F65B5" w:rsidRPr="000E495D" w:rsidRDefault="003F65B5">
            <w:pPr>
              <w:keepNext/>
              <w:snapToGrid w:val="0"/>
              <w:ind w:firstLine="0"/>
              <w:jc w:val="center"/>
              <w:rPr>
                <w:szCs w:val="24"/>
              </w:rPr>
            </w:pPr>
            <w:r w:rsidRPr="000E495D">
              <w:rPr>
                <w:szCs w:val="24"/>
              </w:rPr>
              <w:t>100.000,00</w:t>
            </w:r>
          </w:p>
        </w:tc>
      </w:tr>
    </w:tbl>
    <w:p w:rsidR="003F65B5" w:rsidRPr="0085229E" w:rsidRDefault="003F65B5" w:rsidP="003F7C5B">
      <w:pPr>
        <w:pStyle w:val="Legenda"/>
      </w:pPr>
      <w:r w:rsidRPr="0085229E">
        <w:t>Fonte: MEREGALI, 2004. p. 356.</w:t>
      </w:r>
    </w:p>
    <w:p w:rsidR="003F65B5" w:rsidRPr="0085229E" w:rsidRDefault="003F65B5">
      <w:pPr>
        <w:ind w:firstLine="0"/>
        <w:rPr>
          <w:szCs w:val="24"/>
        </w:rPr>
      </w:pPr>
    </w:p>
    <w:p w:rsidR="00D441D4" w:rsidRDefault="00D441D4">
      <w:pPr>
        <w:suppressAutoHyphens w:val="0"/>
        <w:spacing w:after="0"/>
        <w:ind w:firstLine="0"/>
        <w:jc w:val="left"/>
        <w:rPr>
          <w:rFonts w:ascii="Times" w:hAnsi="Times"/>
          <w:caps/>
          <w:szCs w:val="24"/>
        </w:rPr>
      </w:pPr>
      <w:bookmarkStart w:id="38" w:name="_Toc215560127"/>
      <w:bookmarkStart w:id="39" w:name="_Toc215560254"/>
      <w:r>
        <w:br w:type="page"/>
      </w:r>
    </w:p>
    <w:p w:rsidR="003F65B5" w:rsidRPr="0085229E" w:rsidRDefault="003F65B5" w:rsidP="003F7C5B">
      <w:pPr>
        <w:pStyle w:val="Ttulo2"/>
      </w:pPr>
      <w:bookmarkStart w:id="40" w:name="_Toc497079424"/>
      <w:r w:rsidRPr="0085229E">
        <w:lastRenderedPageBreak/>
        <w:t>Citações de fonte nas tabelas</w:t>
      </w:r>
      <w:bookmarkEnd w:id="38"/>
      <w:bookmarkEnd w:id="39"/>
      <w:bookmarkEnd w:id="40"/>
    </w:p>
    <w:p w:rsidR="00EB50BB" w:rsidRPr="003F7C5B" w:rsidRDefault="00EB50BB" w:rsidP="003F7C5B">
      <w:pPr>
        <w:rPr>
          <w:szCs w:val="24"/>
        </w:rPr>
      </w:pPr>
      <w:r w:rsidRPr="003F7C5B">
        <w:rPr>
          <w:szCs w:val="24"/>
        </w:rPr>
        <w:t>Caso seja utilizada tabela proveniente de alguma obra publicada, a citação da fonte deve aparecer abaixo da ilustração, em fonte 10pt, centralizado, sem itálico ou negrito, como ocorre para as ilustrações. No caso de a tabela ser de produção do autor, registrar “Autoria própria” ou “Elaborado pelo autor”.</w:t>
      </w:r>
    </w:p>
    <w:p w:rsidR="00EB50BB" w:rsidRPr="003F7C5B" w:rsidRDefault="00D441D4" w:rsidP="003F7C5B">
      <w:pPr>
        <w:rPr>
          <w:szCs w:val="24"/>
        </w:rPr>
      </w:pPr>
      <w:r>
        <w:rPr>
          <w:szCs w:val="24"/>
        </w:rPr>
        <w:t>Observe que n</w:t>
      </w:r>
      <w:r w:rsidR="00EB50BB" w:rsidRPr="003F7C5B">
        <w:rPr>
          <w:szCs w:val="24"/>
        </w:rPr>
        <w:t xml:space="preserve">a Lista de Tabelas, a fonte não deve aparecer. </w:t>
      </w:r>
    </w:p>
    <w:p w:rsidR="003F65B5" w:rsidRPr="00462EBF" w:rsidRDefault="003F65B5">
      <w:pPr>
        <w:pStyle w:val="Ttulo1"/>
      </w:pPr>
      <w:bookmarkStart w:id="41" w:name="_Toc215560134"/>
      <w:bookmarkStart w:id="42" w:name="_Toc215560261"/>
      <w:bookmarkStart w:id="43" w:name="_Toc497079425"/>
      <w:r w:rsidRPr="00462EBF">
        <w:lastRenderedPageBreak/>
        <w:t>citações</w:t>
      </w:r>
      <w:bookmarkEnd w:id="41"/>
      <w:bookmarkEnd w:id="42"/>
      <w:bookmarkEnd w:id="43"/>
    </w:p>
    <w:p w:rsidR="003F65B5" w:rsidRPr="002174E1" w:rsidRDefault="003F65B5">
      <w:pPr>
        <w:ind w:firstLine="426"/>
        <w:rPr>
          <w:b/>
          <w:color w:val="000000"/>
          <w:szCs w:val="24"/>
        </w:rPr>
      </w:pPr>
      <w:r w:rsidRPr="002174E1">
        <w:rPr>
          <w:color w:val="000000"/>
          <w:szCs w:val="24"/>
        </w:rPr>
        <w:t xml:space="preserve">Há duas formas de se fazer uma citação: a </w:t>
      </w:r>
      <w:r w:rsidRPr="002174E1">
        <w:rPr>
          <w:b/>
          <w:color w:val="000000"/>
          <w:szCs w:val="24"/>
        </w:rPr>
        <w:t>citação indireta</w:t>
      </w:r>
      <w:r w:rsidRPr="002174E1">
        <w:rPr>
          <w:color w:val="000000"/>
          <w:szCs w:val="24"/>
        </w:rPr>
        <w:t xml:space="preserve"> ou </w:t>
      </w:r>
      <w:r w:rsidRPr="002174E1">
        <w:rPr>
          <w:b/>
          <w:color w:val="000000"/>
          <w:szCs w:val="24"/>
        </w:rPr>
        <w:t>livre</w:t>
      </w:r>
      <w:r w:rsidRPr="002174E1">
        <w:rPr>
          <w:color w:val="000000"/>
          <w:szCs w:val="24"/>
        </w:rPr>
        <w:t xml:space="preserve"> (também chamada de paráfrase) e a </w:t>
      </w:r>
      <w:r w:rsidRPr="002174E1">
        <w:rPr>
          <w:b/>
          <w:color w:val="000000"/>
          <w:szCs w:val="24"/>
        </w:rPr>
        <w:t>citação direta</w:t>
      </w:r>
      <w:r w:rsidRPr="002174E1">
        <w:rPr>
          <w:color w:val="000000"/>
          <w:szCs w:val="24"/>
        </w:rPr>
        <w:t xml:space="preserve"> ou </w:t>
      </w:r>
      <w:r w:rsidRPr="002174E1">
        <w:rPr>
          <w:b/>
          <w:color w:val="000000"/>
          <w:szCs w:val="24"/>
        </w:rPr>
        <w:t>textual</w:t>
      </w:r>
      <w:r w:rsidRPr="002174E1">
        <w:rPr>
          <w:color w:val="000000"/>
          <w:szCs w:val="24"/>
        </w:rPr>
        <w:t xml:space="preserve">. Pode haver, ainda, a </w:t>
      </w:r>
      <w:r w:rsidRPr="002174E1">
        <w:rPr>
          <w:b/>
          <w:color w:val="000000"/>
          <w:szCs w:val="24"/>
        </w:rPr>
        <w:t>citação de citação.</w:t>
      </w:r>
    </w:p>
    <w:p w:rsidR="003F65B5" w:rsidRPr="00CF3307" w:rsidRDefault="003F65B5">
      <w:pPr>
        <w:ind w:firstLine="426"/>
        <w:rPr>
          <w:color w:val="000000"/>
          <w:szCs w:val="24"/>
        </w:rPr>
      </w:pPr>
      <w:r w:rsidRPr="00CF3307">
        <w:rPr>
          <w:color w:val="000000"/>
          <w:szCs w:val="24"/>
        </w:rPr>
        <w:t xml:space="preserve">Todas as citações devem trazer a </w:t>
      </w:r>
      <w:r w:rsidRPr="00CF3307">
        <w:rPr>
          <w:b/>
          <w:color w:val="000000"/>
          <w:szCs w:val="24"/>
        </w:rPr>
        <w:t xml:space="preserve">identificação </w:t>
      </w:r>
      <w:r w:rsidRPr="00CF3307">
        <w:rPr>
          <w:color w:val="000000"/>
          <w:szCs w:val="24"/>
        </w:rPr>
        <w:t>de sua autoria.</w:t>
      </w:r>
    </w:p>
    <w:p w:rsidR="003F65B5" w:rsidRPr="00CF3307" w:rsidRDefault="003F65B5" w:rsidP="003F7C5B">
      <w:pPr>
        <w:pStyle w:val="Ttulo2"/>
      </w:pPr>
      <w:bookmarkStart w:id="44" w:name="_Toc215560135"/>
      <w:bookmarkStart w:id="45" w:name="_Toc215560262"/>
      <w:bookmarkStart w:id="46" w:name="_Toc497079426"/>
      <w:r w:rsidRPr="00CF3307">
        <w:t>Citação Indireta ou Livre (paráfrase)</w:t>
      </w:r>
      <w:bookmarkEnd w:id="44"/>
      <w:bookmarkEnd w:id="45"/>
      <w:bookmarkEnd w:id="46"/>
    </w:p>
    <w:p w:rsidR="003F65B5" w:rsidRPr="00462EBF" w:rsidRDefault="00D441D4">
      <w:pPr>
        <w:ind w:firstLine="426"/>
        <w:rPr>
          <w:b/>
          <w:color w:val="000000"/>
          <w:szCs w:val="24"/>
        </w:rPr>
      </w:pPr>
      <w:r>
        <w:rPr>
          <w:color w:val="000000"/>
          <w:szCs w:val="24"/>
        </w:rPr>
        <w:t xml:space="preserve">É chamada </w:t>
      </w:r>
      <w:r w:rsidR="003F65B5" w:rsidRPr="00462EBF">
        <w:rPr>
          <w:color w:val="000000"/>
          <w:szCs w:val="24"/>
        </w:rPr>
        <w:t xml:space="preserve">de citação indireta ou livre </w:t>
      </w:r>
      <w:r w:rsidR="003F65B5" w:rsidRPr="00462EBF">
        <w:rPr>
          <w:i/>
          <w:color w:val="000000"/>
          <w:szCs w:val="24"/>
        </w:rPr>
        <w:t xml:space="preserve">(paráfrase) </w:t>
      </w:r>
      <w:r w:rsidR="003F65B5" w:rsidRPr="00462EBF">
        <w:rPr>
          <w:color w:val="000000"/>
          <w:szCs w:val="24"/>
        </w:rPr>
        <w:t xml:space="preserve">aquela citação na qual </w:t>
      </w:r>
      <w:r w:rsidR="008C227A">
        <w:rPr>
          <w:color w:val="000000"/>
          <w:szCs w:val="24"/>
        </w:rPr>
        <w:t xml:space="preserve">s </w:t>
      </w:r>
      <w:r w:rsidR="003F65B5" w:rsidRPr="00462EBF">
        <w:rPr>
          <w:color w:val="000000"/>
          <w:szCs w:val="24"/>
        </w:rPr>
        <w:t xml:space="preserve">expressa o </w:t>
      </w:r>
      <w:r w:rsidR="003F65B5" w:rsidRPr="00462EBF">
        <w:rPr>
          <w:b/>
          <w:color w:val="000000"/>
          <w:szCs w:val="24"/>
        </w:rPr>
        <w:t xml:space="preserve">pensamento de outra pessoa </w:t>
      </w:r>
      <w:r w:rsidR="003F65B5" w:rsidRPr="00462EBF">
        <w:rPr>
          <w:color w:val="000000"/>
          <w:szCs w:val="24"/>
        </w:rPr>
        <w:t xml:space="preserve">com </w:t>
      </w:r>
      <w:r w:rsidR="003F65B5" w:rsidRPr="00462EBF">
        <w:rPr>
          <w:b/>
          <w:color w:val="000000"/>
          <w:szCs w:val="24"/>
        </w:rPr>
        <w:t>nossas próprias palavras.</w:t>
      </w:r>
    </w:p>
    <w:p w:rsidR="002F3088" w:rsidRPr="000E495D" w:rsidRDefault="003F65B5">
      <w:pPr>
        <w:ind w:firstLine="426"/>
        <w:rPr>
          <w:color w:val="000000"/>
          <w:szCs w:val="24"/>
        </w:rPr>
      </w:pPr>
      <w:r w:rsidRPr="00462EBF">
        <w:rPr>
          <w:color w:val="000000"/>
          <w:szCs w:val="24"/>
        </w:rPr>
        <w:t xml:space="preserve">Após fazer a citação, </w:t>
      </w:r>
      <w:r w:rsidR="004309D0">
        <w:rPr>
          <w:color w:val="000000"/>
          <w:szCs w:val="24"/>
        </w:rPr>
        <w:t xml:space="preserve">é necessário </w:t>
      </w:r>
      <w:r w:rsidRPr="00462EBF">
        <w:rPr>
          <w:color w:val="000000"/>
          <w:szCs w:val="24"/>
        </w:rPr>
        <w:t xml:space="preserve">indicar o nome do autor, </w:t>
      </w:r>
      <w:r w:rsidRPr="00462EBF">
        <w:rPr>
          <w:b/>
          <w:color w:val="000000"/>
          <w:szCs w:val="24"/>
        </w:rPr>
        <w:t xml:space="preserve">em letras minúsculas, </w:t>
      </w:r>
      <w:r w:rsidRPr="00462EBF">
        <w:rPr>
          <w:color w:val="000000"/>
          <w:szCs w:val="24"/>
        </w:rPr>
        <w:t xml:space="preserve">se estiver no corpo do texto, e com letras </w:t>
      </w:r>
      <w:r w:rsidRPr="004954D0">
        <w:rPr>
          <w:b/>
          <w:color w:val="000000"/>
          <w:szCs w:val="24"/>
        </w:rPr>
        <w:t xml:space="preserve">maiúsculas, </w:t>
      </w:r>
      <w:r w:rsidRPr="004954D0">
        <w:rPr>
          <w:color w:val="000000"/>
          <w:szCs w:val="24"/>
        </w:rPr>
        <w:t xml:space="preserve">se estiver dentro dos parênteses, juntamente com o </w:t>
      </w:r>
      <w:r w:rsidRPr="004954D0">
        <w:rPr>
          <w:b/>
          <w:color w:val="000000"/>
          <w:szCs w:val="24"/>
        </w:rPr>
        <w:t xml:space="preserve">ano </w:t>
      </w:r>
      <w:r w:rsidRPr="004954D0">
        <w:rPr>
          <w:color w:val="000000"/>
          <w:szCs w:val="24"/>
        </w:rPr>
        <w:t xml:space="preserve">da publicação da obra em que se encontra a </w:t>
      </w:r>
      <w:r w:rsidR="004D4842" w:rsidRPr="001E6C72">
        <w:rPr>
          <w:color w:val="000000"/>
          <w:szCs w:val="24"/>
        </w:rPr>
        <w:t>ideia</w:t>
      </w:r>
      <w:r w:rsidRPr="001E6C72">
        <w:rPr>
          <w:color w:val="000000"/>
          <w:szCs w:val="24"/>
        </w:rPr>
        <w:t xml:space="preserve"> por nós referida. </w:t>
      </w:r>
      <w:r w:rsidR="002F3088" w:rsidRPr="001E6C72">
        <w:rPr>
          <w:color w:val="000000"/>
          <w:szCs w:val="24"/>
        </w:rPr>
        <w:t xml:space="preserve">Sempre que possível, é importante que as páginas do documento sejam indicadas, mesmo que a ideia tenha sido resumida.  </w:t>
      </w:r>
      <w:r w:rsidR="002F3088" w:rsidRPr="000E495D">
        <w:rPr>
          <w:color w:val="000000"/>
          <w:szCs w:val="24"/>
        </w:rPr>
        <w:t xml:space="preserve">  </w:t>
      </w:r>
      <w:r w:rsidR="00940D37" w:rsidRPr="000E495D">
        <w:rPr>
          <w:color w:val="000000"/>
          <w:szCs w:val="24"/>
        </w:rPr>
        <w:t>Exemplos:</w:t>
      </w:r>
    </w:p>
    <w:p w:rsidR="003F65B5" w:rsidRPr="00D441D4" w:rsidRDefault="002F3088" w:rsidP="00D441D4">
      <w:pPr>
        <w:pStyle w:val="PargrafodaLista"/>
        <w:numPr>
          <w:ilvl w:val="0"/>
          <w:numId w:val="14"/>
        </w:numPr>
        <w:rPr>
          <w:color w:val="000000"/>
          <w:szCs w:val="24"/>
        </w:rPr>
      </w:pPr>
      <w:r w:rsidRPr="00D441D4">
        <w:rPr>
          <w:color w:val="000000"/>
          <w:szCs w:val="24"/>
        </w:rPr>
        <w:t>C</w:t>
      </w:r>
      <w:r w:rsidR="003F65B5" w:rsidRPr="00D441D4">
        <w:rPr>
          <w:color w:val="000000"/>
          <w:szCs w:val="24"/>
        </w:rPr>
        <w:t>om o nome no corpo do texto:</w:t>
      </w:r>
    </w:p>
    <w:p w:rsidR="003F65B5" w:rsidRPr="0085229E" w:rsidRDefault="003F65B5">
      <w:pPr>
        <w:ind w:firstLine="426"/>
        <w:rPr>
          <w:color w:val="000000"/>
          <w:szCs w:val="24"/>
        </w:rPr>
      </w:pPr>
      <w:r w:rsidRPr="0085229E">
        <w:rPr>
          <w:color w:val="000000"/>
          <w:szCs w:val="24"/>
        </w:rPr>
        <w:t>Depois de analisar a situação, Nóvoa (1993) chegou a afirmar que o brasileiro ainda não está capacitado para escolher seus governantes por causa de sua precária vocação política e da absoluta falta de escolaridade, já que o homem do povo, o zé-povinho, geralmente não sabe sequer em quem votou nas últimas eleições, não sabe sequer quem são seus governantes, não saber sequer quem determina seu próprio meio de sobreviver.</w:t>
      </w:r>
    </w:p>
    <w:p w:rsidR="003F65B5" w:rsidRPr="0085229E" w:rsidRDefault="002F3088">
      <w:pPr>
        <w:ind w:firstLine="426"/>
        <w:rPr>
          <w:color w:val="000000"/>
          <w:szCs w:val="24"/>
        </w:rPr>
      </w:pPr>
      <w:r w:rsidRPr="0085229E">
        <w:rPr>
          <w:color w:val="000000"/>
          <w:szCs w:val="24"/>
        </w:rPr>
        <w:t>b) C</w:t>
      </w:r>
      <w:r w:rsidR="003F65B5" w:rsidRPr="0085229E">
        <w:rPr>
          <w:color w:val="000000"/>
          <w:szCs w:val="24"/>
        </w:rPr>
        <w:t>om o nome nos parênteses:</w:t>
      </w:r>
    </w:p>
    <w:p w:rsidR="003F65B5" w:rsidRPr="003F7C5B" w:rsidRDefault="003F65B5">
      <w:pPr>
        <w:ind w:firstLine="426"/>
        <w:rPr>
          <w:color w:val="000000"/>
          <w:szCs w:val="24"/>
        </w:rPr>
      </w:pPr>
      <w:r w:rsidRPr="0085229E">
        <w:rPr>
          <w:color w:val="000000"/>
          <w:szCs w:val="24"/>
        </w:rPr>
        <w:t xml:space="preserve">Depois de </w:t>
      </w:r>
      <w:r w:rsidRPr="003F7C5B">
        <w:rPr>
          <w:color w:val="000000"/>
          <w:szCs w:val="24"/>
        </w:rPr>
        <w:t>analisar a situação, chegou-se a afirmar que o brasileiro ainda não está capacitado para escolher seus governantes por causa de sua precária vocação política e da absoluta falta de escolaridade, já que o homem do povo, o zé-povinho, geralmente não sabe sequer em quem votou nas últimas eleições, não sabe sequer quem são seus governantes, não saber sequer quem determina seu próprio meio de sobreviver (NÓVOA, 1993).</w:t>
      </w:r>
    </w:p>
    <w:p w:rsidR="003F65B5" w:rsidRPr="00462EBF" w:rsidRDefault="003F65B5">
      <w:pPr>
        <w:ind w:firstLine="426"/>
        <w:rPr>
          <w:color w:val="000000"/>
          <w:szCs w:val="24"/>
        </w:rPr>
      </w:pPr>
      <w:r w:rsidRPr="003F7C5B">
        <w:rPr>
          <w:color w:val="000000"/>
          <w:szCs w:val="24"/>
        </w:rPr>
        <w:t xml:space="preserve">No caso de o autor possuir outras obras, elas serão diferenciadas pela data da publicação. Havendo mais de uma obra no mesmo ano, </w:t>
      </w:r>
      <w:r w:rsidR="00D441D4">
        <w:rPr>
          <w:color w:val="000000"/>
          <w:szCs w:val="24"/>
        </w:rPr>
        <w:t xml:space="preserve">deve ser acrescentada </w:t>
      </w:r>
      <w:r w:rsidRPr="00CF3307">
        <w:rPr>
          <w:color w:val="000000"/>
          <w:szCs w:val="24"/>
        </w:rPr>
        <w:t xml:space="preserve">uma letra </w:t>
      </w:r>
      <w:r w:rsidR="002F3088" w:rsidRPr="00CF3307">
        <w:rPr>
          <w:color w:val="000000"/>
          <w:szCs w:val="24"/>
        </w:rPr>
        <w:t xml:space="preserve">minúscula </w:t>
      </w:r>
      <w:r w:rsidRPr="00462EBF">
        <w:rPr>
          <w:color w:val="000000"/>
          <w:szCs w:val="24"/>
        </w:rPr>
        <w:t>após a data</w:t>
      </w:r>
      <w:r w:rsidR="002F3088" w:rsidRPr="00462EBF">
        <w:rPr>
          <w:color w:val="000000"/>
          <w:szCs w:val="24"/>
        </w:rPr>
        <w:t xml:space="preserve">, </w:t>
      </w:r>
      <w:r w:rsidR="00D441D4">
        <w:rPr>
          <w:color w:val="000000"/>
          <w:szCs w:val="24"/>
        </w:rPr>
        <w:t>usar</w:t>
      </w:r>
      <w:r w:rsidR="002F3088" w:rsidRPr="00462EBF">
        <w:rPr>
          <w:color w:val="000000"/>
          <w:szCs w:val="24"/>
        </w:rPr>
        <w:t>, para isso, da ordem alfabética, como pode ser observado no exemplo a seguir</w:t>
      </w:r>
      <w:r w:rsidRPr="00462EBF">
        <w:rPr>
          <w:color w:val="000000"/>
          <w:szCs w:val="24"/>
        </w:rPr>
        <w:t>.</w:t>
      </w:r>
    </w:p>
    <w:p w:rsidR="003F65B5" w:rsidRPr="001E6C72" w:rsidRDefault="003F65B5">
      <w:pPr>
        <w:ind w:firstLine="426"/>
        <w:rPr>
          <w:color w:val="000000"/>
          <w:szCs w:val="24"/>
        </w:rPr>
      </w:pPr>
      <w:r w:rsidRPr="00462EBF">
        <w:rPr>
          <w:color w:val="000000"/>
          <w:szCs w:val="24"/>
        </w:rPr>
        <w:t>No caso do teatro ou do cinema</w:t>
      </w:r>
      <w:r w:rsidR="002F3088" w:rsidRPr="00462EBF">
        <w:rPr>
          <w:color w:val="000000"/>
          <w:szCs w:val="24"/>
        </w:rPr>
        <w:t>,</w:t>
      </w:r>
      <w:r w:rsidRPr="00462EBF">
        <w:rPr>
          <w:color w:val="000000"/>
          <w:szCs w:val="24"/>
        </w:rPr>
        <w:t xml:space="preserve"> quem melhor se definiu foi Antunes (1997a)</w:t>
      </w:r>
      <w:r w:rsidR="002F3088" w:rsidRPr="00462EBF">
        <w:rPr>
          <w:color w:val="000000"/>
          <w:szCs w:val="24"/>
        </w:rPr>
        <w:t>,</w:t>
      </w:r>
      <w:r w:rsidRPr="00462EBF">
        <w:rPr>
          <w:color w:val="000000"/>
          <w:szCs w:val="24"/>
        </w:rPr>
        <w:t xml:space="preserve"> quando declarou que aqueles espaços haviam sido todos tomados pela geração de </w:t>
      </w:r>
      <w:r w:rsidR="002F3088" w:rsidRPr="004954D0">
        <w:rPr>
          <w:color w:val="000000"/>
          <w:szCs w:val="24"/>
        </w:rPr>
        <w:t>19</w:t>
      </w:r>
      <w:r w:rsidRPr="004954D0">
        <w:rPr>
          <w:color w:val="000000"/>
          <w:szCs w:val="24"/>
        </w:rPr>
        <w:t>40. Por outro lado, ele próprio se contradisse, mais tarde, (</w:t>
      </w:r>
      <w:r w:rsidR="002F3088" w:rsidRPr="004954D0">
        <w:rPr>
          <w:color w:val="000000"/>
          <w:szCs w:val="24"/>
        </w:rPr>
        <w:t xml:space="preserve">Antunes, </w:t>
      </w:r>
      <w:r w:rsidRPr="004954D0">
        <w:rPr>
          <w:color w:val="000000"/>
          <w:szCs w:val="24"/>
        </w:rPr>
        <w:t>1997</w:t>
      </w:r>
      <w:r w:rsidRPr="001E6C72">
        <w:rPr>
          <w:color w:val="000000"/>
          <w:szCs w:val="24"/>
        </w:rPr>
        <w:t xml:space="preserve">b), como já se contradissera noutras ocasiões, ao referir-se às decisões tomadas pelos autores da geração de </w:t>
      </w:r>
      <w:r w:rsidR="002F3088" w:rsidRPr="001E6C72">
        <w:rPr>
          <w:color w:val="000000"/>
          <w:szCs w:val="24"/>
        </w:rPr>
        <w:t>19</w:t>
      </w:r>
      <w:r w:rsidRPr="001E6C72">
        <w:rPr>
          <w:color w:val="000000"/>
          <w:szCs w:val="24"/>
        </w:rPr>
        <w:t>50.</w:t>
      </w:r>
    </w:p>
    <w:p w:rsidR="003F65B5" w:rsidRPr="00462EBF" w:rsidRDefault="002174E1" w:rsidP="00B54D9B">
      <w:pPr>
        <w:pStyle w:val="Legenda"/>
      </w:pPr>
      <w:bookmarkStart w:id="47" w:name="_Toc215559241"/>
      <w:bookmarkStart w:id="48" w:name="_Toc259088384"/>
      <w:bookmarkStart w:id="49" w:name="_Toc425171315"/>
      <w:r>
        <w:lastRenderedPageBreak/>
        <w:t xml:space="preserve">Quadro </w:t>
      </w:r>
      <w:fldSimple w:instr=" SEQ Quadro \* ARABIC ">
        <w:r w:rsidR="001A61E0">
          <w:rPr>
            <w:noProof/>
          </w:rPr>
          <w:t>1</w:t>
        </w:r>
      </w:fldSimple>
      <w:r w:rsidR="00B54D9B">
        <w:t xml:space="preserve"> – </w:t>
      </w:r>
      <w:r w:rsidR="003F65B5" w:rsidRPr="00462EBF">
        <w:t>Deve-se escolher somente um tipo de citação para usar durante o texto</w:t>
      </w:r>
      <w:bookmarkEnd w:id="47"/>
      <w:bookmarkEnd w:id="48"/>
      <w:bookmarkEnd w:id="49"/>
    </w:p>
    <w:tbl>
      <w:tblPr>
        <w:tblW w:w="0" w:type="auto"/>
        <w:jc w:val="center"/>
        <w:tblLayout w:type="fixed"/>
        <w:tblCellMar>
          <w:left w:w="0" w:type="dxa"/>
          <w:right w:w="0" w:type="dxa"/>
        </w:tblCellMar>
        <w:tblLook w:val="0000" w:firstRow="0" w:lastRow="0" w:firstColumn="0" w:lastColumn="0" w:noHBand="0" w:noVBand="0"/>
      </w:tblPr>
      <w:tblGrid>
        <w:gridCol w:w="3388"/>
        <w:gridCol w:w="5084"/>
      </w:tblGrid>
      <w:tr w:rsidR="003F65B5" w:rsidRPr="00CF3307">
        <w:trPr>
          <w:trHeight w:val="307"/>
          <w:jc w:val="center"/>
        </w:trPr>
        <w:tc>
          <w:tcPr>
            <w:tcW w:w="8472" w:type="dxa"/>
            <w:gridSpan w:val="2"/>
            <w:tcBorders>
              <w:top w:val="single" w:sz="8" w:space="0" w:color="000000"/>
              <w:bottom w:val="single" w:sz="4" w:space="0" w:color="000000"/>
            </w:tcBorders>
          </w:tcPr>
          <w:p w:rsidR="003F65B5" w:rsidRPr="00D441D4" w:rsidRDefault="003F65B5">
            <w:pPr>
              <w:snapToGrid w:val="0"/>
              <w:spacing w:after="0"/>
              <w:ind w:firstLine="426"/>
              <w:jc w:val="center"/>
              <w:rPr>
                <w:b/>
                <w:color w:val="000000"/>
                <w:szCs w:val="24"/>
              </w:rPr>
            </w:pPr>
            <w:r w:rsidRPr="00D441D4">
              <w:rPr>
                <w:b/>
                <w:color w:val="000000"/>
                <w:szCs w:val="24"/>
              </w:rPr>
              <w:t>FORMATAÇÃO DAS CITAÇÕES DOS AUTORES DURANTE O TEXTO</w:t>
            </w:r>
          </w:p>
        </w:tc>
      </w:tr>
      <w:tr w:rsidR="003F65B5" w:rsidRPr="00CF3307" w:rsidTr="00B54D9B">
        <w:trPr>
          <w:jc w:val="center"/>
        </w:trPr>
        <w:tc>
          <w:tcPr>
            <w:tcW w:w="3388" w:type="dxa"/>
            <w:tcBorders>
              <w:top w:val="single" w:sz="4" w:space="0" w:color="000000"/>
              <w:bottom w:val="single" w:sz="4" w:space="0" w:color="000000"/>
            </w:tcBorders>
          </w:tcPr>
          <w:p w:rsidR="003F65B5" w:rsidRPr="00D441D4" w:rsidRDefault="003F65B5">
            <w:pPr>
              <w:snapToGrid w:val="0"/>
              <w:spacing w:after="0"/>
              <w:ind w:firstLine="426"/>
              <w:rPr>
                <w:color w:val="000000"/>
                <w:szCs w:val="24"/>
              </w:rPr>
            </w:pPr>
            <w:r w:rsidRPr="00D441D4">
              <w:rPr>
                <w:color w:val="000000"/>
                <w:szCs w:val="24"/>
              </w:rPr>
              <w:t>Nóvoa (1993)</w:t>
            </w:r>
          </w:p>
        </w:tc>
        <w:tc>
          <w:tcPr>
            <w:tcW w:w="5084" w:type="dxa"/>
            <w:tcBorders>
              <w:top w:val="single" w:sz="4" w:space="0" w:color="000000"/>
              <w:left w:val="single" w:sz="4" w:space="0" w:color="000000"/>
              <w:bottom w:val="single" w:sz="4" w:space="0" w:color="000000"/>
            </w:tcBorders>
          </w:tcPr>
          <w:p w:rsidR="003F65B5" w:rsidRPr="00D441D4" w:rsidRDefault="003F65B5" w:rsidP="00B54D9B">
            <w:pPr>
              <w:snapToGrid w:val="0"/>
              <w:spacing w:after="0"/>
              <w:ind w:firstLine="0"/>
              <w:rPr>
                <w:color w:val="000000"/>
                <w:szCs w:val="24"/>
              </w:rPr>
            </w:pPr>
            <w:r w:rsidRPr="00D441D4">
              <w:rPr>
                <w:color w:val="000000"/>
                <w:szCs w:val="24"/>
              </w:rPr>
              <w:t xml:space="preserve">O nome do autor deve ser escrito em letras </w:t>
            </w:r>
            <w:r w:rsidRPr="00D441D4">
              <w:rPr>
                <w:b/>
                <w:color w:val="000000"/>
                <w:szCs w:val="24"/>
              </w:rPr>
              <w:t xml:space="preserve">minúsculas </w:t>
            </w:r>
            <w:r w:rsidRPr="00D441D4">
              <w:rPr>
                <w:color w:val="000000"/>
                <w:szCs w:val="24"/>
              </w:rPr>
              <w:t>quando apresentado no próprio texto</w:t>
            </w:r>
          </w:p>
        </w:tc>
      </w:tr>
      <w:tr w:rsidR="003F65B5" w:rsidRPr="00CF3307" w:rsidTr="00B54D9B">
        <w:trPr>
          <w:jc w:val="center"/>
        </w:trPr>
        <w:tc>
          <w:tcPr>
            <w:tcW w:w="3388" w:type="dxa"/>
            <w:tcBorders>
              <w:top w:val="single" w:sz="4" w:space="0" w:color="000000"/>
              <w:bottom w:val="single" w:sz="4" w:space="0" w:color="000000"/>
            </w:tcBorders>
          </w:tcPr>
          <w:p w:rsidR="003F65B5" w:rsidRPr="00D441D4" w:rsidRDefault="003F65B5">
            <w:pPr>
              <w:snapToGrid w:val="0"/>
              <w:spacing w:after="0"/>
              <w:ind w:firstLine="426"/>
              <w:rPr>
                <w:color w:val="000000"/>
                <w:szCs w:val="24"/>
              </w:rPr>
            </w:pPr>
            <w:r w:rsidRPr="00D441D4">
              <w:rPr>
                <w:color w:val="000000"/>
                <w:szCs w:val="24"/>
              </w:rPr>
              <w:t>(GUIMARÃES, 1985, p.32)</w:t>
            </w:r>
          </w:p>
        </w:tc>
        <w:tc>
          <w:tcPr>
            <w:tcW w:w="5084" w:type="dxa"/>
            <w:tcBorders>
              <w:top w:val="single" w:sz="4" w:space="0" w:color="000000"/>
              <w:left w:val="single" w:sz="4" w:space="0" w:color="000000"/>
              <w:bottom w:val="single" w:sz="4" w:space="0" w:color="000000"/>
            </w:tcBorders>
          </w:tcPr>
          <w:p w:rsidR="003F65B5" w:rsidRPr="00D441D4" w:rsidRDefault="003F65B5" w:rsidP="00B54D9B">
            <w:pPr>
              <w:snapToGrid w:val="0"/>
              <w:spacing w:after="0"/>
              <w:ind w:firstLine="0"/>
              <w:rPr>
                <w:color w:val="000000"/>
                <w:szCs w:val="24"/>
              </w:rPr>
            </w:pPr>
            <w:r w:rsidRPr="00D441D4">
              <w:rPr>
                <w:color w:val="000000"/>
                <w:szCs w:val="24"/>
              </w:rPr>
              <w:t xml:space="preserve">O nome do autor deve ser escrito em letras </w:t>
            </w:r>
            <w:r w:rsidRPr="00D441D4">
              <w:rPr>
                <w:b/>
                <w:color w:val="000000"/>
                <w:szCs w:val="24"/>
              </w:rPr>
              <w:t xml:space="preserve">maiúsculas </w:t>
            </w:r>
            <w:r w:rsidRPr="00D441D4">
              <w:rPr>
                <w:color w:val="000000"/>
                <w:szCs w:val="24"/>
              </w:rPr>
              <w:t>quando apresentado dentro dos parênteses.</w:t>
            </w:r>
          </w:p>
        </w:tc>
      </w:tr>
    </w:tbl>
    <w:p w:rsidR="003F65B5" w:rsidRPr="00CF3307" w:rsidRDefault="003F65B5" w:rsidP="00B54D9B">
      <w:pPr>
        <w:pStyle w:val="Legenda"/>
      </w:pPr>
      <w:r w:rsidRPr="00CF3307">
        <w:t>Fonte: MEREGALI, 2004. p. 356.</w:t>
      </w:r>
    </w:p>
    <w:p w:rsidR="003F65B5" w:rsidRPr="00CF3307" w:rsidRDefault="003F65B5" w:rsidP="003F7C5B">
      <w:pPr>
        <w:pStyle w:val="Ttulo2"/>
      </w:pPr>
      <w:bookmarkStart w:id="50" w:name="_Toc215560136"/>
      <w:bookmarkStart w:id="51" w:name="_Toc215560263"/>
      <w:bookmarkStart w:id="52" w:name="_Toc497079427"/>
      <w:r w:rsidRPr="00CF3307">
        <w:t>Citação Direta ou Textual (transcrição)</w:t>
      </w:r>
      <w:bookmarkEnd w:id="50"/>
      <w:bookmarkEnd w:id="51"/>
      <w:bookmarkEnd w:id="52"/>
    </w:p>
    <w:p w:rsidR="003F65B5" w:rsidRPr="00462EBF" w:rsidRDefault="003F65B5">
      <w:pPr>
        <w:ind w:firstLine="426"/>
        <w:rPr>
          <w:b/>
          <w:color w:val="000000"/>
          <w:szCs w:val="24"/>
        </w:rPr>
      </w:pPr>
      <w:r w:rsidRPr="00CF3307">
        <w:rPr>
          <w:color w:val="000000"/>
          <w:szCs w:val="24"/>
        </w:rPr>
        <w:t xml:space="preserve">São chamadas de citações diretas ou textuais aquelas em que se transcrevem </w:t>
      </w:r>
      <w:r w:rsidRPr="00462EBF">
        <w:rPr>
          <w:b/>
          <w:color w:val="000000"/>
          <w:szCs w:val="24"/>
        </w:rPr>
        <w:t xml:space="preserve">exatamente as palavras do autor citado. </w:t>
      </w:r>
      <w:r w:rsidRPr="00462EBF">
        <w:rPr>
          <w:color w:val="000000"/>
          <w:szCs w:val="24"/>
        </w:rPr>
        <w:t xml:space="preserve">As citações diretas ou textuais podem ser </w:t>
      </w:r>
      <w:r w:rsidRPr="00462EBF">
        <w:rPr>
          <w:b/>
          <w:color w:val="000000"/>
          <w:szCs w:val="24"/>
        </w:rPr>
        <w:t xml:space="preserve">breves </w:t>
      </w:r>
      <w:r w:rsidRPr="00462EBF">
        <w:rPr>
          <w:color w:val="000000"/>
          <w:szCs w:val="24"/>
        </w:rPr>
        <w:t xml:space="preserve">ou </w:t>
      </w:r>
      <w:r w:rsidRPr="00462EBF">
        <w:rPr>
          <w:b/>
          <w:color w:val="000000"/>
          <w:szCs w:val="24"/>
        </w:rPr>
        <w:t>longas.</w:t>
      </w:r>
    </w:p>
    <w:p w:rsidR="003F65B5" w:rsidRPr="00CF3307" w:rsidRDefault="003F65B5">
      <w:pPr>
        <w:ind w:firstLine="426"/>
        <w:rPr>
          <w:b/>
          <w:i/>
          <w:color w:val="000000"/>
          <w:szCs w:val="24"/>
        </w:rPr>
      </w:pPr>
      <w:r w:rsidRPr="00462EBF">
        <w:rPr>
          <w:color w:val="000000"/>
          <w:szCs w:val="24"/>
        </w:rPr>
        <w:t xml:space="preserve">São consideradas </w:t>
      </w:r>
      <w:r w:rsidRPr="00462EBF">
        <w:rPr>
          <w:b/>
          <w:color w:val="000000"/>
          <w:szCs w:val="24"/>
        </w:rPr>
        <w:t xml:space="preserve">breves </w:t>
      </w:r>
      <w:r w:rsidRPr="00462EBF">
        <w:rPr>
          <w:color w:val="000000"/>
          <w:szCs w:val="24"/>
        </w:rPr>
        <w:t xml:space="preserve">aquelas cuja extensão não ultrapassa </w:t>
      </w:r>
      <w:r w:rsidRPr="00462EBF">
        <w:rPr>
          <w:i/>
          <w:color w:val="000000"/>
          <w:szCs w:val="24"/>
        </w:rPr>
        <w:t xml:space="preserve">três linhas. </w:t>
      </w:r>
      <w:r w:rsidRPr="004954D0">
        <w:rPr>
          <w:color w:val="000000"/>
          <w:szCs w:val="24"/>
        </w:rPr>
        <w:t xml:space="preserve">Essas citações devem </w:t>
      </w:r>
      <w:r w:rsidRPr="004954D0">
        <w:rPr>
          <w:i/>
          <w:color w:val="000000"/>
          <w:szCs w:val="24"/>
        </w:rPr>
        <w:t xml:space="preserve">integrar o texto e </w:t>
      </w:r>
      <w:r w:rsidRPr="004954D0">
        <w:rPr>
          <w:color w:val="000000"/>
          <w:szCs w:val="24"/>
        </w:rPr>
        <w:t xml:space="preserve">devem vir </w:t>
      </w:r>
      <w:r w:rsidRPr="004954D0">
        <w:rPr>
          <w:b/>
          <w:color w:val="000000"/>
          <w:szCs w:val="24"/>
        </w:rPr>
        <w:t xml:space="preserve">entre aspas. O tamanho </w:t>
      </w:r>
      <w:r w:rsidRPr="001E6C72">
        <w:rPr>
          <w:color w:val="000000"/>
          <w:szCs w:val="24"/>
        </w:rPr>
        <w:t xml:space="preserve">da </w:t>
      </w:r>
      <w:r w:rsidRPr="001E6C72">
        <w:rPr>
          <w:b/>
          <w:color w:val="000000"/>
          <w:szCs w:val="24"/>
        </w:rPr>
        <w:t xml:space="preserve">fonte </w:t>
      </w:r>
      <w:r w:rsidRPr="001E6C72">
        <w:rPr>
          <w:color w:val="000000"/>
          <w:szCs w:val="24"/>
        </w:rPr>
        <w:t xml:space="preserve">(letra) da citação breve </w:t>
      </w:r>
      <w:r w:rsidRPr="001E6C72">
        <w:rPr>
          <w:b/>
          <w:color w:val="000000"/>
          <w:szCs w:val="24"/>
        </w:rPr>
        <w:t xml:space="preserve">permanece </w:t>
      </w:r>
      <w:r w:rsidRPr="001E6C72">
        <w:rPr>
          <w:color w:val="000000"/>
          <w:szCs w:val="24"/>
        </w:rPr>
        <w:t xml:space="preserve">o mesmo do corpo do texto </w:t>
      </w:r>
      <w:r w:rsidRPr="001E6C72">
        <w:rPr>
          <w:b/>
          <w:i/>
          <w:color w:val="000000"/>
          <w:szCs w:val="24"/>
        </w:rPr>
        <w:t>(</w:t>
      </w:r>
      <w:r w:rsidRPr="00825D53">
        <w:rPr>
          <w:b/>
          <w:i/>
          <w:color w:val="000000"/>
          <w:szCs w:val="24"/>
        </w:rPr>
        <w:t>12</w:t>
      </w:r>
      <w:r w:rsidR="002F3088" w:rsidRPr="000E495D">
        <w:rPr>
          <w:b/>
          <w:i/>
          <w:color w:val="000000"/>
          <w:szCs w:val="24"/>
        </w:rPr>
        <w:t>pt</w:t>
      </w:r>
      <w:r w:rsidRPr="000E495D">
        <w:rPr>
          <w:b/>
          <w:i/>
          <w:color w:val="000000"/>
          <w:szCs w:val="24"/>
        </w:rPr>
        <w:t>)</w:t>
      </w:r>
      <w:r w:rsidR="002F3088" w:rsidRPr="002174E1">
        <w:rPr>
          <w:color w:val="000000"/>
          <w:szCs w:val="24"/>
        </w:rPr>
        <w:t>, conforme</w:t>
      </w:r>
      <w:r w:rsidR="002F3088" w:rsidRPr="00CF3307">
        <w:rPr>
          <w:b/>
          <w:i/>
          <w:color w:val="000000"/>
          <w:szCs w:val="24"/>
        </w:rPr>
        <w:t xml:space="preserve"> </w:t>
      </w:r>
      <w:r w:rsidR="006B60FF" w:rsidRPr="00CF3307">
        <w:rPr>
          <w:color w:val="000000"/>
          <w:szCs w:val="24"/>
        </w:rPr>
        <w:t>exemplos a seguir</w:t>
      </w:r>
      <w:r w:rsidRPr="00CF3307">
        <w:rPr>
          <w:b/>
          <w:i/>
          <w:color w:val="000000"/>
          <w:szCs w:val="24"/>
        </w:rPr>
        <w:t>.</w:t>
      </w:r>
    </w:p>
    <w:p w:rsidR="006B60FF" w:rsidRPr="00CF3307" w:rsidRDefault="006B60FF" w:rsidP="002174E1">
      <w:pPr>
        <w:numPr>
          <w:ilvl w:val="0"/>
          <w:numId w:val="11"/>
        </w:numPr>
        <w:rPr>
          <w:color w:val="000000"/>
          <w:szCs w:val="24"/>
        </w:rPr>
      </w:pPr>
      <w:r w:rsidRPr="00CF3307">
        <w:rPr>
          <w:color w:val="000000"/>
          <w:szCs w:val="24"/>
        </w:rPr>
        <w:t>Nome do autor apresentado no próprio texto:</w:t>
      </w:r>
    </w:p>
    <w:p w:rsidR="003F65B5" w:rsidRPr="00462EBF" w:rsidRDefault="008C227A">
      <w:pPr>
        <w:ind w:firstLine="426"/>
        <w:rPr>
          <w:color w:val="000000"/>
          <w:szCs w:val="24"/>
        </w:rPr>
      </w:pPr>
      <w:r>
        <w:rPr>
          <w:color w:val="000000"/>
          <w:szCs w:val="24"/>
        </w:rPr>
        <w:t>Observ</w:t>
      </w:r>
      <w:r w:rsidR="004309D0">
        <w:rPr>
          <w:color w:val="000000"/>
          <w:szCs w:val="24"/>
        </w:rPr>
        <w:t>e</w:t>
      </w:r>
      <w:r>
        <w:rPr>
          <w:color w:val="000000"/>
          <w:szCs w:val="24"/>
        </w:rPr>
        <w:t xml:space="preserve"> </w:t>
      </w:r>
      <w:r w:rsidR="003F65B5" w:rsidRPr="00CF3307">
        <w:rPr>
          <w:color w:val="000000"/>
          <w:szCs w:val="24"/>
        </w:rPr>
        <w:t>que</w:t>
      </w:r>
      <w:r>
        <w:rPr>
          <w:color w:val="000000"/>
          <w:szCs w:val="24"/>
        </w:rPr>
        <w:t xml:space="preserve"> é necessário </w:t>
      </w:r>
      <w:r w:rsidR="003F65B5" w:rsidRPr="00CF3307">
        <w:rPr>
          <w:color w:val="000000"/>
          <w:szCs w:val="24"/>
        </w:rPr>
        <w:t xml:space="preserve">seguir os preceitos encontrados, já que Guimarães </w:t>
      </w:r>
      <w:r w:rsidR="006B60FF" w:rsidRPr="00462EBF">
        <w:rPr>
          <w:color w:val="000000"/>
          <w:szCs w:val="24"/>
        </w:rPr>
        <w:t xml:space="preserve">(1985, p. 32) </w:t>
      </w:r>
      <w:r w:rsidR="003F65B5" w:rsidRPr="00462EBF">
        <w:rPr>
          <w:color w:val="000000"/>
          <w:szCs w:val="24"/>
        </w:rPr>
        <w:t>estabelece: "A valorização da palavra pela palavra encarna o objetivo precípuo do texto literário" e, se isso não ficar bem esclarecido, nosso trabalho será seriamente prejudicado.</w:t>
      </w:r>
    </w:p>
    <w:p w:rsidR="003F65B5" w:rsidRPr="00462EBF" w:rsidRDefault="006B60FF">
      <w:pPr>
        <w:ind w:firstLine="426"/>
        <w:rPr>
          <w:color w:val="000000"/>
          <w:szCs w:val="24"/>
        </w:rPr>
      </w:pPr>
      <w:r w:rsidRPr="00462EBF">
        <w:rPr>
          <w:color w:val="000000"/>
          <w:szCs w:val="24"/>
        </w:rPr>
        <w:t>b) Nome do autor entre parênteses:</w:t>
      </w:r>
    </w:p>
    <w:p w:rsidR="003F65B5" w:rsidRPr="004954D0" w:rsidRDefault="004309D0">
      <w:pPr>
        <w:ind w:firstLine="426"/>
        <w:rPr>
          <w:color w:val="000000"/>
          <w:szCs w:val="24"/>
        </w:rPr>
      </w:pPr>
      <w:r>
        <w:rPr>
          <w:color w:val="000000"/>
          <w:szCs w:val="24"/>
        </w:rPr>
        <w:t>Note</w:t>
      </w:r>
      <w:r w:rsidR="008C227A">
        <w:rPr>
          <w:color w:val="000000"/>
          <w:szCs w:val="24"/>
        </w:rPr>
        <w:t xml:space="preserve"> que é necessário seguir</w:t>
      </w:r>
      <w:r w:rsidR="003F65B5" w:rsidRPr="00462EBF">
        <w:rPr>
          <w:color w:val="000000"/>
          <w:szCs w:val="24"/>
        </w:rPr>
        <w:t xml:space="preserve"> os preceitos encontrados, já que ficou estabelecido que "a valorização da palavra pela palavra encarna o objetivo precípuo do texto literário" (GUIMARÃES, 1985, p.32) e, se isso não ficar bem esclarecido, nosso traba</w:t>
      </w:r>
      <w:r w:rsidR="003F65B5" w:rsidRPr="004954D0">
        <w:rPr>
          <w:color w:val="000000"/>
          <w:szCs w:val="24"/>
        </w:rPr>
        <w:t>lho será seriamente prejudicado.</w:t>
      </w:r>
    </w:p>
    <w:p w:rsidR="002174E1" w:rsidRPr="002174E1" w:rsidRDefault="002174E1" w:rsidP="002174E1">
      <w:pPr>
        <w:ind w:firstLine="426"/>
        <w:rPr>
          <w:color w:val="000000"/>
          <w:szCs w:val="24"/>
        </w:rPr>
      </w:pPr>
      <w:r w:rsidRPr="002174E1">
        <w:rPr>
          <w:color w:val="000000"/>
          <w:szCs w:val="24"/>
        </w:rPr>
        <w:t xml:space="preserve">As citações diretas, no texto, com mais de três linhas, devem ser destacadas com recuo de 4 cm da margem esquerda, com letra menor que a do texto utilizado e sem as aspas. No caso de documentos datilografados, </w:t>
      </w:r>
      <w:r w:rsidR="004309D0">
        <w:rPr>
          <w:color w:val="000000"/>
          <w:szCs w:val="24"/>
        </w:rPr>
        <w:t xml:space="preserve">é necessário </w:t>
      </w:r>
      <w:r w:rsidRPr="002174E1">
        <w:rPr>
          <w:color w:val="000000"/>
          <w:szCs w:val="24"/>
        </w:rPr>
        <w:t>observar apenas o recuo.</w:t>
      </w:r>
    </w:p>
    <w:p w:rsidR="002174E1" w:rsidRDefault="003F65B5">
      <w:pPr>
        <w:ind w:firstLine="426"/>
        <w:rPr>
          <w:color w:val="000000"/>
          <w:szCs w:val="24"/>
        </w:rPr>
      </w:pPr>
      <w:r w:rsidRPr="00CF3307">
        <w:rPr>
          <w:color w:val="000000"/>
          <w:szCs w:val="24"/>
        </w:rPr>
        <w:t xml:space="preserve">A distância entre as linhas do corpo da citação deve ser de um espaço </w:t>
      </w:r>
      <w:r w:rsidRPr="00CF3307">
        <w:rPr>
          <w:b/>
          <w:color w:val="000000"/>
          <w:szCs w:val="24"/>
        </w:rPr>
        <w:t>simples</w:t>
      </w:r>
      <w:r w:rsidRPr="00CF3307">
        <w:rPr>
          <w:color w:val="000000"/>
          <w:szCs w:val="24"/>
        </w:rPr>
        <w:t xml:space="preserve">. Entre o texto da citação e o restante do trabalho, </w:t>
      </w:r>
      <w:r w:rsidR="004309D0">
        <w:rPr>
          <w:color w:val="000000"/>
          <w:szCs w:val="24"/>
        </w:rPr>
        <w:t xml:space="preserve">é necessário </w:t>
      </w:r>
      <w:r w:rsidRPr="00CF3307">
        <w:rPr>
          <w:color w:val="000000"/>
          <w:szCs w:val="24"/>
        </w:rPr>
        <w:t>deixar</w:t>
      </w:r>
      <w:r w:rsidR="002174E1">
        <w:rPr>
          <w:color w:val="000000"/>
          <w:szCs w:val="24"/>
        </w:rPr>
        <w:t xml:space="preserve"> um espaço duplo antes e um espaço duplo após a citação.</w:t>
      </w:r>
    </w:p>
    <w:p w:rsidR="002C69A4" w:rsidRPr="00CF3307" w:rsidRDefault="002C69A4">
      <w:pPr>
        <w:ind w:firstLine="426"/>
        <w:rPr>
          <w:color w:val="000000"/>
          <w:szCs w:val="24"/>
        </w:rPr>
      </w:pPr>
      <w:r w:rsidRPr="00CF3307">
        <w:rPr>
          <w:color w:val="000000"/>
          <w:szCs w:val="24"/>
        </w:rPr>
        <w:t>Exemplo:</w:t>
      </w:r>
    </w:p>
    <w:p w:rsidR="003F65B5" w:rsidRPr="00CF3307" w:rsidRDefault="003F65B5">
      <w:pPr>
        <w:ind w:firstLine="426"/>
        <w:rPr>
          <w:color w:val="000000"/>
          <w:szCs w:val="24"/>
        </w:rPr>
      </w:pPr>
      <w:r w:rsidRPr="00CF3307">
        <w:rPr>
          <w:color w:val="000000"/>
          <w:szCs w:val="24"/>
        </w:rPr>
        <w:t xml:space="preserve">Há uma certa dificuldade quanto ao reconhecimento de </w:t>
      </w:r>
      <w:r w:rsidRPr="00462EBF">
        <w:rPr>
          <w:b/>
          <w:color w:val="000000"/>
          <w:szCs w:val="24"/>
        </w:rPr>
        <w:t>O</w:t>
      </w:r>
      <w:r w:rsidRPr="00462EBF">
        <w:rPr>
          <w:color w:val="000000"/>
          <w:szCs w:val="24"/>
        </w:rPr>
        <w:t xml:space="preserve">, </w:t>
      </w:r>
      <w:r w:rsidRPr="00462EBF">
        <w:rPr>
          <w:b/>
          <w:color w:val="000000"/>
          <w:szCs w:val="24"/>
        </w:rPr>
        <w:t xml:space="preserve">A, OS, AS </w:t>
      </w:r>
      <w:r w:rsidRPr="00462EBF">
        <w:rPr>
          <w:color w:val="000000"/>
          <w:szCs w:val="24"/>
        </w:rPr>
        <w:t>como pronomes demonstrativos, mas essa dúvida é muito bem dirimida por Fernandes</w:t>
      </w:r>
      <w:r w:rsidR="002C69A4" w:rsidRPr="00462EBF">
        <w:rPr>
          <w:color w:val="000000"/>
          <w:szCs w:val="24"/>
        </w:rPr>
        <w:t xml:space="preserve"> </w:t>
      </w:r>
      <w:r w:rsidR="002C69A4" w:rsidRPr="002174E1">
        <w:rPr>
          <w:szCs w:val="24"/>
        </w:rPr>
        <w:t>(1994, p. 19)</w:t>
      </w:r>
      <w:r w:rsidRPr="00CF3307">
        <w:rPr>
          <w:color w:val="000000"/>
          <w:szCs w:val="24"/>
        </w:rPr>
        <w:t>:</w:t>
      </w:r>
    </w:p>
    <w:p w:rsidR="003F65B5" w:rsidRPr="002174E1" w:rsidRDefault="003F65B5">
      <w:pPr>
        <w:ind w:left="2268" w:firstLine="0"/>
        <w:rPr>
          <w:szCs w:val="24"/>
        </w:rPr>
      </w:pPr>
      <w:r w:rsidRPr="002174E1">
        <w:rPr>
          <w:szCs w:val="24"/>
        </w:rPr>
        <w:t>Os pronomes O, A, OS e AS passam a ser pronomes demonstrativos sempre que numa frase puderem ser substituídos, sem alterar a estrutura dessa frase, respectivamente, por ISTO, ISSO, AQUILO, AQUELE, AQUELES, AQUELA, AQUELAS.</w:t>
      </w:r>
    </w:p>
    <w:p w:rsidR="003F65B5" w:rsidRPr="00462EBF" w:rsidRDefault="003F65B5">
      <w:pPr>
        <w:ind w:firstLine="426"/>
        <w:rPr>
          <w:color w:val="000000"/>
          <w:szCs w:val="24"/>
        </w:rPr>
      </w:pPr>
      <w:r w:rsidRPr="00CF3307">
        <w:rPr>
          <w:color w:val="000000"/>
          <w:szCs w:val="24"/>
        </w:rPr>
        <w:t xml:space="preserve">Havendo </w:t>
      </w:r>
      <w:r w:rsidRPr="00CF3307">
        <w:rPr>
          <w:b/>
          <w:color w:val="000000"/>
          <w:szCs w:val="24"/>
        </w:rPr>
        <w:t xml:space="preserve">supressão </w:t>
      </w:r>
      <w:r w:rsidRPr="00CF3307">
        <w:rPr>
          <w:color w:val="000000"/>
          <w:szCs w:val="24"/>
        </w:rPr>
        <w:t xml:space="preserve">de trechos </w:t>
      </w:r>
      <w:r w:rsidRPr="00CF3307">
        <w:rPr>
          <w:b/>
          <w:color w:val="000000"/>
          <w:szCs w:val="24"/>
        </w:rPr>
        <w:t xml:space="preserve">dentro do texto </w:t>
      </w:r>
      <w:r w:rsidRPr="00CF3307">
        <w:rPr>
          <w:color w:val="000000"/>
          <w:szCs w:val="24"/>
        </w:rPr>
        <w:t xml:space="preserve">citado, </w:t>
      </w:r>
      <w:r w:rsidR="004309D0">
        <w:rPr>
          <w:color w:val="000000"/>
          <w:szCs w:val="24"/>
        </w:rPr>
        <w:t xml:space="preserve">é necessário fazer </w:t>
      </w:r>
      <w:r w:rsidRPr="00CF3307">
        <w:rPr>
          <w:color w:val="000000"/>
          <w:szCs w:val="24"/>
        </w:rPr>
        <w:t xml:space="preserve"> a indicação com reticências entre colchetes </w:t>
      </w:r>
      <w:r w:rsidRPr="00462EBF">
        <w:rPr>
          <w:b/>
          <w:color w:val="000000"/>
          <w:szCs w:val="24"/>
        </w:rPr>
        <w:t>[...]</w:t>
      </w:r>
      <w:r w:rsidRPr="00462EBF">
        <w:rPr>
          <w:color w:val="000000"/>
          <w:szCs w:val="24"/>
        </w:rPr>
        <w:t>:</w:t>
      </w:r>
    </w:p>
    <w:p w:rsidR="003F65B5" w:rsidRPr="00462EBF" w:rsidRDefault="003F65B5">
      <w:pPr>
        <w:ind w:firstLine="426"/>
        <w:rPr>
          <w:color w:val="000000"/>
          <w:szCs w:val="24"/>
        </w:rPr>
      </w:pPr>
      <w:r w:rsidRPr="00462EBF">
        <w:rPr>
          <w:color w:val="000000"/>
          <w:szCs w:val="24"/>
        </w:rPr>
        <w:lastRenderedPageBreak/>
        <w:t xml:space="preserve">"Na comunicação diária, aquela comunicação que utilizamos no dia-a-dia, junto de nossos familiares e amigos, por exemplo, além da referencialidade da linguagem </w:t>
      </w:r>
      <w:r w:rsidRPr="00462EBF">
        <w:rPr>
          <w:b/>
          <w:color w:val="000000"/>
          <w:szCs w:val="24"/>
        </w:rPr>
        <w:t>[...]</w:t>
      </w:r>
      <w:r w:rsidRPr="00462EBF">
        <w:rPr>
          <w:color w:val="000000"/>
          <w:szCs w:val="24"/>
        </w:rPr>
        <w:t xml:space="preserve"> há pinceladas de função conativa" (CHALHUB , 1991, p. 37).</w:t>
      </w:r>
    </w:p>
    <w:p w:rsidR="003F65B5" w:rsidRPr="000E495D" w:rsidRDefault="003F65B5">
      <w:pPr>
        <w:ind w:firstLine="426"/>
        <w:rPr>
          <w:color w:val="000000"/>
          <w:szCs w:val="24"/>
        </w:rPr>
      </w:pPr>
      <w:r w:rsidRPr="00462EBF">
        <w:rPr>
          <w:color w:val="000000"/>
          <w:szCs w:val="24"/>
        </w:rPr>
        <w:t xml:space="preserve">No </w:t>
      </w:r>
      <w:r w:rsidRPr="00462EBF">
        <w:rPr>
          <w:b/>
          <w:color w:val="000000"/>
          <w:szCs w:val="24"/>
        </w:rPr>
        <w:t xml:space="preserve">início </w:t>
      </w:r>
      <w:r w:rsidRPr="004954D0">
        <w:rPr>
          <w:color w:val="000000"/>
          <w:szCs w:val="24"/>
        </w:rPr>
        <w:t xml:space="preserve">ou no </w:t>
      </w:r>
      <w:r w:rsidRPr="004954D0">
        <w:rPr>
          <w:b/>
          <w:color w:val="000000"/>
          <w:szCs w:val="24"/>
        </w:rPr>
        <w:t xml:space="preserve">fim </w:t>
      </w:r>
      <w:r w:rsidRPr="004954D0">
        <w:rPr>
          <w:color w:val="000000"/>
          <w:szCs w:val="24"/>
        </w:rPr>
        <w:t xml:space="preserve">da citação, as reticências são usadas apenas quando o trecho citado </w:t>
      </w:r>
      <w:r w:rsidRPr="004954D0">
        <w:rPr>
          <w:b/>
          <w:color w:val="000000"/>
          <w:szCs w:val="24"/>
        </w:rPr>
        <w:t>não é uma sentença completa</w:t>
      </w:r>
      <w:r w:rsidRPr="001E6C72">
        <w:rPr>
          <w:color w:val="000000"/>
          <w:szCs w:val="24"/>
        </w:rPr>
        <w:t xml:space="preserve">. </w:t>
      </w:r>
      <w:r w:rsidR="004309D0">
        <w:rPr>
          <w:color w:val="000000"/>
          <w:szCs w:val="24"/>
        </w:rPr>
        <w:t>Uma</w:t>
      </w:r>
      <w:r w:rsidRPr="001E6C72">
        <w:rPr>
          <w:color w:val="000000"/>
          <w:szCs w:val="24"/>
        </w:rPr>
        <w:t xml:space="preserve"> sentença completa </w:t>
      </w:r>
      <w:r w:rsidR="004309D0">
        <w:rPr>
          <w:color w:val="000000"/>
          <w:szCs w:val="24"/>
        </w:rPr>
        <w:t xml:space="preserve">é </w:t>
      </w:r>
      <w:r w:rsidRPr="001E6C72">
        <w:rPr>
          <w:color w:val="000000"/>
          <w:szCs w:val="24"/>
        </w:rPr>
        <w:t xml:space="preserve">aquela que o autor elaborou, com todos os seus elementos, isto é, uma sentença que contenha sujeito, predicado e seus complementos gramaticais exigidos. Caso contrário, </w:t>
      </w:r>
      <w:r w:rsidRPr="001E6C72">
        <w:rPr>
          <w:b/>
          <w:color w:val="000000"/>
          <w:szCs w:val="24"/>
        </w:rPr>
        <w:t xml:space="preserve">se a sentença for completa, </w:t>
      </w:r>
      <w:r w:rsidRPr="001E6C72">
        <w:rPr>
          <w:color w:val="000000"/>
          <w:szCs w:val="24"/>
        </w:rPr>
        <w:t xml:space="preserve">no início ou no termino de citação, </w:t>
      </w:r>
      <w:r w:rsidRPr="001E6C72">
        <w:rPr>
          <w:b/>
          <w:color w:val="000000"/>
          <w:szCs w:val="24"/>
        </w:rPr>
        <w:t xml:space="preserve">não se deve fazer </w:t>
      </w:r>
      <w:r w:rsidRPr="001E6C72">
        <w:rPr>
          <w:color w:val="000000"/>
          <w:szCs w:val="24"/>
        </w:rPr>
        <w:t xml:space="preserve">o uso das reticências. </w:t>
      </w:r>
      <w:r w:rsidRPr="001E6C72">
        <w:rPr>
          <w:b/>
          <w:color w:val="000000"/>
          <w:szCs w:val="24"/>
        </w:rPr>
        <w:t xml:space="preserve">É </w:t>
      </w:r>
      <w:r w:rsidRPr="001E6C72">
        <w:rPr>
          <w:b/>
          <w:i/>
          <w:color w:val="000000"/>
          <w:szCs w:val="24"/>
        </w:rPr>
        <w:t>óbvio</w:t>
      </w:r>
      <w:r w:rsidRPr="00825D53">
        <w:rPr>
          <w:i/>
          <w:color w:val="000000"/>
          <w:szCs w:val="24"/>
        </w:rPr>
        <w:t xml:space="preserve"> </w:t>
      </w:r>
      <w:r w:rsidRPr="000E495D">
        <w:rPr>
          <w:color w:val="000000"/>
          <w:szCs w:val="24"/>
        </w:rPr>
        <w:t>que se trata de parte de um todo, que se retirou um trecho, portanto, não há necessidade de se indicar com as reticências.</w:t>
      </w:r>
    </w:p>
    <w:p w:rsidR="002C69A4" w:rsidRPr="000E495D" w:rsidRDefault="002C69A4">
      <w:pPr>
        <w:ind w:firstLine="426"/>
        <w:rPr>
          <w:color w:val="000000"/>
          <w:szCs w:val="24"/>
        </w:rPr>
      </w:pPr>
      <w:r w:rsidRPr="000E495D">
        <w:rPr>
          <w:color w:val="000000"/>
          <w:szCs w:val="24"/>
        </w:rPr>
        <w:t>Exemplo:</w:t>
      </w:r>
    </w:p>
    <w:p w:rsidR="003F65B5" w:rsidRPr="0085229E" w:rsidRDefault="003F65B5">
      <w:pPr>
        <w:ind w:firstLine="426"/>
        <w:rPr>
          <w:szCs w:val="24"/>
        </w:rPr>
      </w:pPr>
      <w:r w:rsidRPr="000E495D">
        <w:rPr>
          <w:color w:val="000000"/>
          <w:szCs w:val="24"/>
        </w:rPr>
        <w:t>Encerrava seu discurso nomeando os que figurariam somente nos exercício</w:t>
      </w:r>
      <w:r w:rsidR="002C69A4" w:rsidRPr="000E495D">
        <w:rPr>
          <w:color w:val="000000"/>
          <w:szCs w:val="24"/>
        </w:rPr>
        <w:t>s</w:t>
      </w:r>
      <w:r w:rsidRPr="000E495D">
        <w:rPr>
          <w:color w:val="000000"/>
          <w:szCs w:val="24"/>
        </w:rPr>
        <w:t xml:space="preserve"> gerais, citando palavras de ordem, dentre as quais p</w:t>
      </w:r>
      <w:r w:rsidR="00F93878">
        <w:rPr>
          <w:color w:val="000000"/>
          <w:szCs w:val="24"/>
        </w:rPr>
        <w:t>ode-se</w:t>
      </w:r>
      <w:r w:rsidRPr="000E495D">
        <w:rPr>
          <w:color w:val="000000"/>
          <w:szCs w:val="24"/>
        </w:rPr>
        <w:t xml:space="preserve"> entender:</w:t>
      </w:r>
      <w:r w:rsidR="002C69A4" w:rsidRPr="000E495D">
        <w:rPr>
          <w:color w:val="000000"/>
          <w:szCs w:val="24"/>
        </w:rPr>
        <w:t xml:space="preserve"> </w:t>
      </w:r>
      <w:r w:rsidRPr="0085229E">
        <w:rPr>
          <w:szCs w:val="24"/>
        </w:rPr>
        <w:t>“... muitas mortes, desaparecimentos e desolação haverão de varrer este pais de norte a sul, de lesta a oeste e nada restará para a posteridade que sentirá a falta de um elo” (MORGADO, 1967).</w:t>
      </w:r>
    </w:p>
    <w:p w:rsidR="003F65B5" w:rsidRPr="00CF3307" w:rsidRDefault="003F65B5">
      <w:pPr>
        <w:ind w:firstLine="426"/>
        <w:rPr>
          <w:szCs w:val="24"/>
        </w:rPr>
      </w:pPr>
      <w:r w:rsidRPr="0085229E">
        <w:rPr>
          <w:szCs w:val="24"/>
        </w:rPr>
        <w:t>Mais adiante, aquilo que mais chocou a todos quanto o ouviam:</w:t>
      </w:r>
      <w:r w:rsidR="004309D0">
        <w:rPr>
          <w:szCs w:val="24"/>
        </w:rPr>
        <w:t xml:space="preserve"> </w:t>
      </w:r>
      <w:r w:rsidRPr="0085229E">
        <w:rPr>
          <w:szCs w:val="24"/>
        </w:rPr>
        <w:t>“Arrasem com tudo, queimem tudo, ponham tudo abaixo, destruam com tudo, não poupem ninguém, nem crianças, nem mulheres, nem velhos...” (MORGADO, 1967).</w:t>
      </w:r>
    </w:p>
    <w:p w:rsidR="0080513A" w:rsidRPr="00CF3307" w:rsidRDefault="0080513A">
      <w:pPr>
        <w:ind w:firstLine="426"/>
        <w:rPr>
          <w:szCs w:val="24"/>
        </w:rPr>
      </w:pPr>
    </w:p>
    <w:p w:rsidR="003F65B5" w:rsidRPr="00462EBF" w:rsidRDefault="003F65B5">
      <w:pPr>
        <w:ind w:firstLine="426"/>
        <w:rPr>
          <w:szCs w:val="24"/>
        </w:rPr>
      </w:pPr>
      <w:r w:rsidRPr="00CF3307">
        <w:rPr>
          <w:szCs w:val="24"/>
        </w:rPr>
        <w:t>Se a citação for usada para completar uma</w:t>
      </w:r>
      <w:r w:rsidRPr="00462EBF">
        <w:rPr>
          <w:b/>
          <w:szCs w:val="24"/>
        </w:rPr>
        <w:t xml:space="preserve"> </w:t>
      </w:r>
      <w:r w:rsidRPr="00462EBF">
        <w:rPr>
          <w:szCs w:val="24"/>
        </w:rPr>
        <w:t xml:space="preserve">sentença do autor do Trabalho, esta </w:t>
      </w:r>
      <w:r w:rsidR="006A5862">
        <w:rPr>
          <w:szCs w:val="24"/>
        </w:rPr>
        <w:t xml:space="preserve">poderá </w:t>
      </w:r>
      <w:r w:rsidRPr="00462EBF">
        <w:rPr>
          <w:szCs w:val="24"/>
        </w:rPr>
        <w:t>terminar em vírgula</w:t>
      </w:r>
      <w:r w:rsidR="0080513A" w:rsidRPr="00462EBF">
        <w:rPr>
          <w:szCs w:val="24"/>
        </w:rPr>
        <w:t>,</w:t>
      </w:r>
      <w:r w:rsidRPr="00462EBF">
        <w:rPr>
          <w:szCs w:val="24"/>
        </w:rPr>
        <w:t xml:space="preserve"> </w:t>
      </w:r>
      <w:r w:rsidRPr="00CF3307">
        <w:rPr>
          <w:szCs w:val="24"/>
        </w:rPr>
        <w:t xml:space="preserve">e aquela iniciar </w:t>
      </w:r>
      <w:r w:rsidRPr="00CF3307">
        <w:rPr>
          <w:b/>
          <w:szCs w:val="24"/>
        </w:rPr>
        <w:t>sem a entrada de parágrafo</w:t>
      </w:r>
      <w:r w:rsidRPr="00CF3307">
        <w:rPr>
          <w:szCs w:val="24"/>
        </w:rPr>
        <w:t xml:space="preserve"> e com </w:t>
      </w:r>
      <w:r w:rsidRPr="00CF3307">
        <w:rPr>
          <w:b/>
          <w:szCs w:val="24"/>
        </w:rPr>
        <w:t>letra minúscula</w:t>
      </w:r>
      <w:r w:rsidRPr="00CF3307">
        <w:rPr>
          <w:szCs w:val="24"/>
        </w:rPr>
        <w:t xml:space="preserve">. </w:t>
      </w:r>
      <w:r w:rsidR="006A5862">
        <w:rPr>
          <w:szCs w:val="24"/>
        </w:rPr>
        <w:t>Para fazer esta construção frasal o ideal é analisar a estrutura sintática da frase e analisar qual redação fica mais adequada.</w:t>
      </w:r>
    </w:p>
    <w:p w:rsidR="0080513A" w:rsidRPr="00462EBF" w:rsidRDefault="0080513A">
      <w:pPr>
        <w:ind w:firstLine="426"/>
        <w:rPr>
          <w:szCs w:val="24"/>
        </w:rPr>
      </w:pPr>
      <w:r w:rsidRPr="00462EBF">
        <w:rPr>
          <w:szCs w:val="24"/>
        </w:rPr>
        <w:t>Exemplo:</w:t>
      </w:r>
    </w:p>
    <w:p w:rsidR="003F65B5" w:rsidRPr="00462EBF" w:rsidRDefault="003F65B5">
      <w:pPr>
        <w:ind w:firstLine="426"/>
        <w:rPr>
          <w:szCs w:val="24"/>
        </w:rPr>
      </w:pPr>
      <w:r w:rsidRPr="00462EBF">
        <w:rPr>
          <w:szCs w:val="24"/>
        </w:rPr>
        <w:t>A secretária ameaçou, dizendo que, “da próxima vez, a máquina ficará sem as peças de reposição, se ele não chegar e disser o que precisa ser dito, uma vez que não estou aqui para servir de adivinha para seus caprichos desencontrados e sem nexo.” (MARQUES, 1982, p. 34).</w:t>
      </w:r>
    </w:p>
    <w:p w:rsidR="003F65B5" w:rsidRPr="00CF3307" w:rsidRDefault="003F65B5">
      <w:pPr>
        <w:ind w:firstLine="426"/>
        <w:rPr>
          <w:szCs w:val="24"/>
        </w:rPr>
      </w:pPr>
      <w:r w:rsidRPr="00CF3307">
        <w:rPr>
          <w:szCs w:val="24"/>
        </w:rPr>
        <w:t xml:space="preserve">Quando houver uma citação </w:t>
      </w:r>
      <w:r w:rsidRPr="00CF3307">
        <w:rPr>
          <w:b/>
          <w:i/>
          <w:szCs w:val="24"/>
        </w:rPr>
        <w:t xml:space="preserve">dentro de outra citação, </w:t>
      </w:r>
      <w:r w:rsidRPr="00CF3307">
        <w:rPr>
          <w:szCs w:val="24"/>
        </w:rPr>
        <w:t xml:space="preserve">as aspas da segunda </w:t>
      </w:r>
      <w:r w:rsidR="004309D0">
        <w:rPr>
          <w:szCs w:val="24"/>
        </w:rPr>
        <w:t xml:space="preserve">são transformadas </w:t>
      </w:r>
      <w:r w:rsidRPr="00CF3307">
        <w:rPr>
          <w:szCs w:val="24"/>
        </w:rPr>
        <w:t xml:space="preserve">em aspas simples ( ' ) </w:t>
      </w:r>
      <w:r w:rsidR="00B54D9B">
        <w:rPr>
          <w:szCs w:val="24"/>
        </w:rPr>
        <w:t xml:space="preserve">ou </w:t>
      </w:r>
      <w:r w:rsidRPr="00CF3307">
        <w:rPr>
          <w:szCs w:val="24"/>
        </w:rPr>
        <w:t>apóstrofo</w:t>
      </w:r>
      <w:r w:rsidR="00B54D9B">
        <w:rPr>
          <w:rStyle w:val="Refdenotaderodap"/>
          <w:szCs w:val="24"/>
        </w:rPr>
        <w:footnoteReference w:id="1"/>
      </w:r>
      <w:r w:rsidRPr="00462EBF">
        <w:rPr>
          <w:szCs w:val="24"/>
        </w:rPr>
        <w:t xml:space="preserve">. </w:t>
      </w:r>
      <w:r w:rsidRPr="00CF3307">
        <w:rPr>
          <w:szCs w:val="24"/>
        </w:rPr>
        <w:t>Quando dentro da citação transcrita houver aspas, estas também são mudadas para aspas simples.</w:t>
      </w:r>
    </w:p>
    <w:p w:rsidR="003F65B5" w:rsidRPr="00462EBF" w:rsidRDefault="003F65B5">
      <w:pPr>
        <w:ind w:firstLine="426"/>
        <w:rPr>
          <w:b/>
          <w:szCs w:val="24"/>
        </w:rPr>
      </w:pPr>
      <w:r w:rsidRPr="00CF3307">
        <w:rPr>
          <w:szCs w:val="24"/>
        </w:rPr>
        <w:t xml:space="preserve">Se for feita alguma </w:t>
      </w:r>
      <w:r w:rsidRPr="00462EBF">
        <w:rPr>
          <w:b/>
          <w:szCs w:val="24"/>
        </w:rPr>
        <w:t xml:space="preserve">interpelação, acréscimo </w:t>
      </w:r>
      <w:r w:rsidRPr="00462EBF">
        <w:rPr>
          <w:szCs w:val="24"/>
        </w:rPr>
        <w:t xml:space="preserve">ou </w:t>
      </w:r>
      <w:r w:rsidRPr="00462EBF">
        <w:rPr>
          <w:b/>
          <w:szCs w:val="24"/>
        </w:rPr>
        <w:t xml:space="preserve">comentário </w:t>
      </w:r>
      <w:r w:rsidRPr="00462EBF">
        <w:rPr>
          <w:szCs w:val="24"/>
        </w:rPr>
        <w:t xml:space="preserve">durante a citação, </w:t>
      </w:r>
      <w:r w:rsidR="004309D0">
        <w:rPr>
          <w:szCs w:val="24"/>
        </w:rPr>
        <w:t>é necessário</w:t>
      </w:r>
      <w:r w:rsidRPr="00462EBF">
        <w:rPr>
          <w:szCs w:val="24"/>
        </w:rPr>
        <w:t xml:space="preserve"> fazê-lo </w:t>
      </w:r>
      <w:r w:rsidRPr="00462EBF">
        <w:rPr>
          <w:i/>
          <w:szCs w:val="24"/>
        </w:rPr>
        <w:t xml:space="preserve">entre colchetes </w:t>
      </w:r>
      <w:r w:rsidRPr="00462EBF">
        <w:rPr>
          <w:b/>
          <w:szCs w:val="24"/>
        </w:rPr>
        <w:t>[ ]:</w:t>
      </w:r>
    </w:p>
    <w:p w:rsidR="00940D37" w:rsidRPr="00462EBF" w:rsidRDefault="00940D37">
      <w:pPr>
        <w:ind w:firstLine="426"/>
        <w:rPr>
          <w:szCs w:val="24"/>
        </w:rPr>
      </w:pPr>
      <w:r w:rsidRPr="00462EBF">
        <w:rPr>
          <w:szCs w:val="24"/>
        </w:rPr>
        <w:t>Exemplo:</w:t>
      </w:r>
    </w:p>
    <w:p w:rsidR="003F65B5" w:rsidRPr="004954D0" w:rsidRDefault="003F65B5">
      <w:pPr>
        <w:ind w:firstLine="426"/>
        <w:rPr>
          <w:szCs w:val="24"/>
        </w:rPr>
      </w:pPr>
      <w:r w:rsidRPr="00462EBF">
        <w:rPr>
          <w:szCs w:val="24"/>
        </w:rPr>
        <w:t xml:space="preserve">Também chamado de corpo do trabalho, [o desenvolvimento] tem por finalidade expor, demonstrar e fundamentar a explicitação do assunto a ser abordado. É normalmente dividido em seções ou capítulos, que variam de acordo com a natureza do </w:t>
      </w:r>
      <w:r w:rsidRPr="004954D0">
        <w:rPr>
          <w:szCs w:val="24"/>
        </w:rPr>
        <w:t>assunto. (GARCIA, 2000, p. 17.).</w:t>
      </w:r>
    </w:p>
    <w:p w:rsidR="006A5862" w:rsidRDefault="006A5862">
      <w:pPr>
        <w:suppressAutoHyphens w:val="0"/>
        <w:spacing w:after="0"/>
        <w:ind w:firstLine="0"/>
        <w:jc w:val="left"/>
        <w:rPr>
          <w:szCs w:val="24"/>
        </w:rPr>
      </w:pPr>
      <w:r>
        <w:rPr>
          <w:szCs w:val="24"/>
        </w:rPr>
        <w:br w:type="page"/>
      </w:r>
    </w:p>
    <w:p w:rsidR="003F65B5" w:rsidRPr="001E6C72" w:rsidRDefault="003F65B5">
      <w:pPr>
        <w:ind w:firstLine="426"/>
        <w:rPr>
          <w:szCs w:val="24"/>
        </w:rPr>
      </w:pPr>
      <w:r w:rsidRPr="004954D0">
        <w:rPr>
          <w:szCs w:val="24"/>
        </w:rPr>
        <w:lastRenderedPageBreak/>
        <w:t xml:space="preserve">Se algum </w:t>
      </w:r>
      <w:r w:rsidRPr="004954D0">
        <w:rPr>
          <w:b/>
          <w:szCs w:val="24"/>
        </w:rPr>
        <w:t xml:space="preserve">destaque </w:t>
      </w:r>
      <w:r w:rsidRPr="004954D0">
        <w:rPr>
          <w:szCs w:val="24"/>
        </w:rPr>
        <w:t xml:space="preserve">(grifo, negrito, itálico ou sublinhado) for dado, </w:t>
      </w:r>
      <w:r w:rsidR="004309D0">
        <w:rPr>
          <w:szCs w:val="24"/>
        </w:rPr>
        <w:t>é necessário</w:t>
      </w:r>
      <w:r w:rsidRPr="004954D0">
        <w:rPr>
          <w:szCs w:val="24"/>
        </w:rPr>
        <w:t xml:space="preserve"> indicá-lo com a expressão </w:t>
      </w:r>
      <w:r w:rsidRPr="001E6C72">
        <w:rPr>
          <w:b/>
          <w:szCs w:val="24"/>
        </w:rPr>
        <w:t xml:space="preserve">grifo nosso, </w:t>
      </w:r>
      <w:r w:rsidRPr="001E6C72">
        <w:rPr>
          <w:szCs w:val="24"/>
        </w:rPr>
        <w:t>entre colchetes:</w:t>
      </w:r>
    </w:p>
    <w:p w:rsidR="00940D37" w:rsidRPr="001E6C72" w:rsidRDefault="00940D37">
      <w:pPr>
        <w:ind w:firstLine="426"/>
        <w:rPr>
          <w:szCs w:val="24"/>
        </w:rPr>
      </w:pPr>
      <w:r w:rsidRPr="001E6C72">
        <w:rPr>
          <w:szCs w:val="24"/>
        </w:rPr>
        <w:t>Exemplo:</w:t>
      </w:r>
    </w:p>
    <w:p w:rsidR="003F65B5" w:rsidRPr="00CF3307" w:rsidRDefault="003F65B5">
      <w:pPr>
        <w:ind w:firstLine="426"/>
        <w:rPr>
          <w:szCs w:val="24"/>
        </w:rPr>
      </w:pPr>
      <w:r w:rsidRPr="001E6C72">
        <w:rPr>
          <w:szCs w:val="24"/>
        </w:rPr>
        <w:t xml:space="preserve">A primeira citação de uma obra deve ter sua referência bibliográfica completa. As </w:t>
      </w:r>
      <w:r w:rsidR="004D4842" w:rsidRPr="001E6C72">
        <w:rPr>
          <w:szCs w:val="24"/>
        </w:rPr>
        <w:t>subsequentes</w:t>
      </w:r>
      <w:r w:rsidRPr="001E6C72">
        <w:rPr>
          <w:szCs w:val="24"/>
        </w:rPr>
        <w:t xml:space="preserve"> citações da mesma obra </w:t>
      </w:r>
      <w:r w:rsidRPr="00825D53">
        <w:rPr>
          <w:b/>
          <w:szCs w:val="24"/>
        </w:rPr>
        <w:t xml:space="preserve">podem ser referendadas de forma abreviada, </w:t>
      </w:r>
      <w:r w:rsidRPr="000E495D">
        <w:rPr>
          <w:szCs w:val="24"/>
        </w:rPr>
        <w:t>desde que não haja referências intercaladas de outras obras do mesmo autor (</w:t>
      </w:r>
      <w:r w:rsidR="00940D37" w:rsidRPr="000E495D">
        <w:rPr>
          <w:szCs w:val="24"/>
        </w:rPr>
        <w:t xml:space="preserve">ABNT, </w:t>
      </w:r>
      <w:r w:rsidRPr="000E495D">
        <w:rPr>
          <w:szCs w:val="24"/>
        </w:rPr>
        <w:t xml:space="preserve">2000) </w:t>
      </w:r>
      <w:r w:rsidRPr="000E495D">
        <w:rPr>
          <w:b/>
          <w:szCs w:val="24"/>
        </w:rPr>
        <w:t xml:space="preserve">[grifo </w:t>
      </w:r>
      <w:r w:rsidR="004309D0">
        <w:rPr>
          <w:b/>
          <w:szCs w:val="24"/>
        </w:rPr>
        <w:t>do autor</w:t>
      </w:r>
      <w:r w:rsidRPr="00CF3307">
        <w:rPr>
          <w:b/>
          <w:szCs w:val="24"/>
        </w:rPr>
        <w:t>].</w:t>
      </w:r>
      <w:r w:rsidRPr="00CF3307">
        <w:rPr>
          <w:szCs w:val="24"/>
        </w:rPr>
        <w:t xml:space="preserve"> </w:t>
      </w:r>
    </w:p>
    <w:p w:rsidR="003F65B5" w:rsidRPr="00462EBF" w:rsidRDefault="003F65B5">
      <w:pPr>
        <w:ind w:left="1" w:firstLine="422"/>
        <w:rPr>
          <w:b/>
          <w:szCs w:val="24"/>
        </w:rPr>
      </w:pPr>
      <w:r w:rsidRPr="00CF3307">
        <w:rPr>
          <w:szCs w:val="24"/>
        </w:rPr>
        <w:t>Caso o texto citado traga algum tipo de destaque dado pelo auto</w:t>
      </w:r>
      <w:r w:rsidR="004309D0">
        <w:rPr>
          <w:szCs w:val="24"/>
        </w:rPr>
        <w:t>r do trecho, é indicado</w:t>
      </w:r>
      <w:r w:rsidRPr="00462EBF">
        <w:rPr>
          <w:szCs w:val="24"/>
        </w:rPr>
        <w:t xml:space="preserve"> usar a expressão </w:t>
      </w:r>
      <w:r w:rsidRPr="00462EBF">
        <w:rPr>
          <w:b/>
          <w:szCs w:val="24"/>
        </w:rPr>
        <w:t>grifo do autor, entre colchetes.</w:t>
      </w:r>
    </w:p>
    <w:p w:rsidR="00940D37" w:rsidRPr="00B54D9B" w:rsidRDefault="00940D37">
      <w:pPr>
        <w:ind w:left="1" w:firstLine="422"/>
        <w:rPr>
          <w:szCs w:val="24"/>
        </w:rPr>
      </w:pPr>
      <w:r w:rsidRPr="00B54D9B">
        <w:rPr>
          <w:szCs w:val="24"/>
        </w:rPr>
        <w:t>Exemplo:</w:t>
      </w:r>
    </w:p>
    <w:p w:rsidR="003F65B5" w:rsidRPr="00CF3307" w:rsidRDefault="003F65B5">
      <w:pPr>
        <w:ind w:firstLine="426"/>
        <w:rPr>
          <w:b/>
          <w:szCs w:val="24"/>
        </w:rPr>
      </w:pPr>
      <w:r w:rsidRPr="00CF3307">
        <w:rPr>
          <w:szCs w:val="24"/>
        </w:rPr>
        <w:t xml:space="preserve">A verdadeira felicidade é encontrada nos pequenos detalhes que vão se somando </w:t>
      </w:r>
      <w:r w:rsidRPr="00CF3307">
        <w:rPr>
          <w:b/>
          <w:szCs w:val="24"/>
        </w:rPr>
        <w:t xml:space="preserve">dia após dia </w:t>
      </w:r>
      <w:r w:rsidRPr="00CF3307">
        <w:rPr>
          <w:szCs w:val="24"/>
        </w:rPr>
        <w:t xml:space="preserve">de convivência com o ser amado (GUERRERO, 2000, p. 12) </w:t>
      </w:r>
      <w:r w:rsidRPr="00CF3307">
        <w:rPr>
          <w:b/>
          <w:szCs w:val="24"/>
        </w:rPr>
        <w:t>[grifo do autor].</w:t>
      </w:r>
    </w:p>
    <w:p w:rsidR="003F65B5" w:rsidRPr="00462EBF" w:rsidRDefault="003F65B5">
      <w:pPr>
        <w:ind w:firstLine="426"/>
        <w:rPr>
          <w:szCs w:val="24"/>
        </w:rPr>
      </w:pPr>
      <w:r w:rsidRPr="00CF3307">
        <w:rPr>
          <w:szCs w:val="24"/>
        </w:rPr>
        <w:t>Quando o tex</w:t>
      </w:r>
      <w:r w:rsidRPr="00462EBF">
        <w:rPr>
          <w:szCs w:val="24"/>
        </w:rPr>
        <w:t xml:space="preserve">to citado for composto por informações orais obtidas em aulas, palestras, debates, comunicações, etc. </w:t>
      </w:r>
      <w:r w:rsidR="004309D0">
        <w:rPr>
          <w:szCs w:val="24"/>
        </w:rPr>
        <w:t>é preciso</w:t>
      </w:r>
      <w:r w:rsidRPr="00462EBF">
        <w:rPr>
          <w:szCs w:val="24"/>
        </w:rPr>
        <w:t xml:space="preserve">, entre parênteses, colocar a observação </w:t>
      </w:r>
      <w:r w:rsidRPr="00462EBF">
        <w:rPr>
          <w:b/>
          <w:i/>
          <w:szCs w:val="24"/>
        </w:rPr>
        <w:t xml:space="preserve">informação oral, </w:t>
      </w:r>
      <w:r w:rsidRPr="00462EBF">
        <w:rPr>
          <w:szCs w:val="24"/>
        </w:rPr>
        <w:t>mencionando os dados disponíveis em nota de rodapé</w:t>
      </w:r>
      <w:r w:rsidR="00940D37" w:rsidRPr="00462EBF">
        <w:rPr>
          <w:szCs w:val="24"/>
        </w:rPr>
        <w:t>.</w:t>
      </w:r>
    </w:p>
    <w:p w:rsidR="00940D37" w:rsidRPr="00462EBF" w:rsidRDefault="00940D37">
      <w:pPr>
        <w:ind w:firstLine="426"/>
        <w:rPr>
          <w:szCs w:val="24"/>
        </w:rPr>
      </w:pPr>
      <w:r w:rsidRPr="00462EBF">
        <w:rPr>
          <w:szCs w:val="24"/>
        </w:rPr>
        <w:t>Exemplo:</w:t>
      </w:r>
    </w:p>
    <w:p w:rsidR="003F65B5" w:rsidRPr="00CF3307" w:rsidRDefault="003F65B5">
      <w:pPr>
        <w:ind w:firstLine="426"/>
        <w:rPr>
          <w:szCs w:val="24"/>
        </w:rPr>
      </w:pPr>
      <w:r w:rsidRPr="00462EBF">
        <w:rPr>
          <w:szCs w:val="24"/>
        </w:rPr>
        <w:t>Eichenberg constatou que</w:t>
      </w:r>
      <w:r w:rsidRPr="004954D0">
        <w:rPr>
          <w:szCs w:val="24"/>
        </w:rPr>
        <w:t>, na costa do Rio Grande do Sul, especialmente no litoral norte, há a presença abundante de co</w:t>
      </w:r>
      <w:r w:rsidR="00B54D9B">
        <w:rPr>
          <w:szCs w:val="24"/>
        </w:rPr>
        <w:t>lifor</w:t>
      </w:r>
      <w:r w:rsidRPr="004954D0">
        <w:rPr>
          <w:szCs w:val="24"/>
        </w:rPr>
        <w:t>mes fecais</w:t>
      </w:r>
      <w:r w:rsidRPr="00CF3307">
        <w:rPr>
          <w:szCs w:val="24"/>
        </w:rPr>
        <w:t>, especialmente nos meses do verão (informação oral). Essa presença tem causado graves transtornos a todos os veranistas.</w:t>
      </w:r>
    </w:p>
    <w:p w:rsidR="003F65B5" w:rsidRPr="00462EBF" w:rsidRDefault="003F65B5">
      <w:pPr>
        <w:ind w:firstLine="426"/>
        <w:rPr>
          <w:szCs w:val="24"/>
        </w:rPr>
      </w:pPr>
      <w:r w:rsidRPr="00CF3307">
        <w:rPr>
          <w:szCs w:val="24"/>
        </w:rPr>
        <w:t xml:space="preserve">Se for o caso de se fazer menção a algo contido em </w:t>
      </w:r>
      <w:r w:rsidRPr="00CF3307">
        <w:rPr>
          <w:i/>
          <w:szCs w:val="24"/>
        </w:rPr>
        <w:t xml:space="preserve">polígrafos, apostilas </w:t>
      </w:r>
      <w:r w:rsidRPr="00CF3307">
        <w:rPr>
          <w:szCs w:val="24"/>
        </w:rPr>
        <w:t xml:space="preserve">ou quaisquer materiais avulsos, </w:t>
      </w:r>
      <w:r w:rsidR="004309D0">
        <w:rPr>
          <w:szCs w:val="24"/>
        </w:rPr>
        <w:t>é necessário fazer</w:t>
      </w:r>
      <w:r w:rsidRPr="00CF3307">
        <w:rPr>
          <w:szCs w:val="24"/>
        </w:rPr>
        <w:t xml:space="preserve"> a indicação do nome do autor, quando for possível sua identificação, acrescentando a observação </w:t>
      </w:r>
      <w:r w:rsidRPr="00CF3307">
        <w:rPr>
          <w:i/>
          <w:szCs w:val="24"/>
        </w:rPr>
        <w:t xml:space="preserve">‘polígrafo’, </w:t>
      </w:r>
      <w:r w:rsidRPr="00462EBF">
        <w:rPr>
          <w:szCs w:val="24"/>
        </w:rPr>
        <w:t>‘</w:t>
      </w:r>
      <w:r w:rsidRPr="00462EBF">
        <w:rPr>
          <w:i/>
          <w:szCs w:val="24"/>
        </w:rPr>
        <w:t xml:space="preserve">material de propaganda’, ‘panfleto’, etc. </w:t>
      </w:r>
      <w:r w:rsidR="004309D0">
        <w:rPr>
          <w:szCs w:val="24"/>
        </w:rPr>
        <w:t>O mesmo deve ser feito</w:t>
      </w:r>
      <w:r w:rsidRPr="00462EBF">
        <w:rPr>
          <w:szCs w:val="24"/>
        </w:rPr>
        <w:t xml:space="preserve"> com relação à data. </w:t>
      </w:r>
      <w:r w:rsidR="004309D0">
        <w:rPr>
          <w:szCs w:val="24"/>
        </w:rPr>
        <w:t xml:space="preserve">É indicado, </w:t>
      </w:r>
      <w:r w:rsidRPr="00462EBF">
        <w:rPr>
          <w:szCs w:val="24"/>
        </w:rPr>
        <w:t>se houver,</w:t>
      </w:r>
      <w:r w:rsidR="00940D37" w:rsidRPr="00462EBF">
        <w:rPr>
          <w:szCs w:val="24"/>
        </w:rPr>
        <w:t>;</w:t>
      </w:r>
      <w:r w:rsidRPr="00462EBF">
        <w:rPr>
          <w:szCs w:val="24"/>
        </w:rPr>
        <w:t xml:space="preserve"> caso contrário, </w:t>
      </w:r>
      <w:r w:rsidR="004309D0">
        <w:rPr>
          <w:szCs w:val="24"/>
        </w:rPr>
        <w:t xml:space="preserve">é necessário </w:t>
      </w:r>
      <w:r w:rsidRPr="00462EBF">
        <w:rPr>
          <w:szCs w:val="24"/>
        </w:rPr>
        <w:t>registra</w:t>
      </w:r>
      <w:r w:rsidR="004309D0">
        <w:rPr>
          <w:szCs w:val="24"/>
        </w:rPr>
        <w:t>r</w:t>
      </w:r>
      <w:r w:rsidRPr="00462EBF">
        <w:rPr>
          <w:szCs w:val="24"/>
        </w:rPr>
        <w:t xml:space="preserve"> s.d. (sem data). </w:t>
      </w:r>
    </w:p>
    <w:p w:rsidR="003F65B5" w:rsidRPr="00462EBF" w:rsidRDefault="00B54D9B" w:rsidP="00B54D9B">
      <w:pPr>
        <w:pStyle w:val="Legenda"/>
        <w:rPr>
          <w:sz w:val="24"/>
          <w:szCs w:val="24"/>
        </w:rPr>
      </w:pPr>
      <w:bookmarkStart w:id="53" w:name="_Toc215559242"/>
      <w:bookmarkStart w:id="54" w:name="_Toc259088385"/>
      <w:bookmarkStart w:id="55" w:name="_Toc425171316"/>
      <w:r>
        <w:t xml:space="preserve">Quadro </w:t>
      </w:r>
      <w:fldSimple w:instr=" SEQ Quadro \* ARABIC ">
        <w:r w:rsidR="001A61E0">
          <w:rPr>
            <w:noProof/>
          </w:rPr>
          <w:t>2</w:t>
        </w:r>
      </w:fldSimple>
      <w:r>
        <w:t xml:space="preserve"> – </w:t>
      </w:r>
      <w:r w:rsidRPr="00B54D9B">
        <w:t>O</w:t>
      </w:r>
      <w:r w:rsidR="003F65B5" w:rsidRPr="00B54D9B">
        <w:t>bservação</w:t>
      </w:r>
      <w:r w:rsidR="003F65B5" w:rsidRPr="00462EBF">
        <w:rPr>
          <w:sz w:val="24"/>
          <w:szCs w:val="24"/>
        </w:rPr>
        <w:t xml:space="preserve"> quanto às aspas</w:t>
      </w:r>
      <w:bookmarkEnd w:id="53"/>
      <w:bookmarkEnd w:id="54"/>
      <w:bookmarkEnd w:id="55"/>
    </w:p>
    <w:p w:rsidR="003F65B5" w:rsidRPr="004954D0" w:rsidRDefault="001A61E0">
      <w:pPr>
        <w:pStyle w:val="Tabelas"/>
        <w:rPr>
          <w:szCs w:val="24"/>
        </w:rPr>
      </w:pPr>
      <w:r>
        <w:rPr>
          <w:noProof/>
        </w:rPr>
        <mc:AlternateContent>
          <mc:Choice Requires="wps">
            <w:drawing>
              <wp:anchor distT="0" distB="0" distL="89535" distR="89535" simplePos="0" relativeHeight="251656192" behindDoc="0" locked="0" layoutInCell="0" allowOverlap="1">
                <wp:simplePos x="0" y="0"/>
                <wp:positionH relativeFrom="column">
                  <wp:posOffset>577850</wp:posOffset>
                </wp:positionH>
                <wp:positionV relativeFrom="paragraph">
                  <wp:posOffset>59055</wp:posOffset>
                </wp:positionV>
                <wp:extent cx="4243070" cy="482600"/>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482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683"/>
                            </w:tblGrid>
                            <w:tr w:rsidR="00B81C61">
                              <w:tc>
                                <w:tcPr>
                                  <w:tcW w:w="6683" w:type="dxa"/>
                                  <w:tcBorders>
                                    <w:top w:val="single" w:sz="8" w:space="0" w:color="000000"/>
                                    <w:bottom w:val="single" w:sz="4" w:space="0" w:color="000000"/>
                                  </w:tcBorders>
                                </w:tcPr>
                                <w:p w:rsidR="00B81C61" w:rsidRDefault="00B81C61">
                                  <w:pPr>
                                    <w:snapToGrid w:val="0"/>
                                    <w:ind w:firstLine="426"/>
                                    <w:jc w:val="center"/>
                                    <w:rPr>
                                      <w:color w:val="000000"/>
                                    </w:rPr>
                                  </w:pPr>
                                  <w:r>
                                    <w:rPr>
                                      <w:color w:val="000000"/>
                                    </w:rPr>
                                    <w:t xml:space="preserve">As ações longas (mais de três linhas) </w:t>
                                  </w:r>
                                  <w:r>
                                    <w:rPr>
                                      <w:b/>
                                      <w:color w:val="000000"/>
                                      <w:u w:val="single"/>
                                    </w:rPr>
                                    <w:t>não recebem aspas</w:t>
                                  </w:r>
                                  <w:r>
                                    <w:rPr>
                                      <w:color w:val="000000"/>
                                    </w:rPr>
                                    <w:br/>
                                    <w:t>letra é menor (tamanho 10) do que a do texto (tamanho 12)</w:t>
                                  </w:r>
                                </w:p>
                              </w:tc>
                            </w:tr>
                          </w:tbl>
                          <w:p w:rsidR="00B81C61" w:rsidRDefault="00B81C6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5pt;margin-top:4.65pt;width:334.1pt;height:38pt;z-index:251656192;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6683"/>
                      </w:tblGrid>
                      <w:tr w:rsidR="00B81C61">
                        <w:tc>
                          <w:tcPr>
                            <w:tcW w:w="6683" w:type="dxa"/>
                            <w:tcBorders>
                              <w:top w:val="single" w:sz="8" w:space="0" w:color="000000"/>
                              <w:bottom w:val="single" w:sz="4" w:space="0" w:color="000000"/>
                            </w:tcBorders>
                          </w:tcPr>
                          <w:p w:rsidR="00B81C61" w:rsidRDefault="00B81C61">
                            <w:pPr>
                              <w:snapToGrid w:val="0"/>
                              <w:ind w:firstLine="426"/>
                              <w:jc w:val="center"/>
                              <w:rPr>
                                <w:color w:val="000000"/>
                              </w:rPr>
                            </w:pPr>
                            <w:r>
                              <w:rPr>
                                <w:color w:val="000000"/>
                              </w:rPr>
                              <w:t xml:space="preserve">As ações longas (mais de três linhas) </w:t>
                            </w:r>
                            <w:r>
                              <w:rPr>
                                <w:b/>
                                <w:color w:val="000000"/>
                                <w:u w:val="single"/>
                              </w:rPr>
                              <w:t>não recebem aspas</w:t>
                            </w:r>
                            <w:r>
                              <w:rPr>
                                <w:color w:val="000000"/>
                              </w:rPr>
                              <w:br/>
                              <w:t>letra é menor (tamanho 10) do que a do texto (tamanho 12)</w:t>
                            </w:r>
                          </w:p>
                        </w:tc>
                      </w:tr>
                    </w:tbl>
                    <w:p w:rsidR="00B81C61" w:rsidRDefault="00B81C61"/>
                  </w:txbxContent>
                </v:textbox>
                <w10:wrap type="square" side="largest"/>
              </v:shape>
            </w:pict>
          </mc:Fallback>
        </mc:AlternateContent>
      </w:r>
    </w:p>
    <w:p w:rsidR="003F65B5" w:rsidRPr="004954D0" w:rsidRDefault="003F65B5">
      <w:pPr>
        <w:pStyle w:val="Tabelas"/>
        <w:rPr>
          <w:szCs w:val="24"/>
        </w:rPr>
      </w:pPr>
    </w:p>
    <w:p w:rsidR="003F65B5" w:rsidRPr="00CF3307" w:rsidRDefault="003F65B5" w:rsidP="00B54D9B">
      <w:pPr>
        <w:pStyle w:val="Legenda"/>
      </w:pPr>
      <w:r w:rsidRPr="001E6C72">
        <w:t xml:space="preserve">Fonte: FURASTÉ, 2004. p. 100 </w:t>
      </w:r>
    </w:p>
    <w:p w:rsidR="003F65B5" w:rsidRPr="00CF3307" w:rsidRDefault="003F65B5" w:rsidP="003F7C5B">
      <w:pPr>
        <w:pStyle w:val="Ttulo2"/>
      </w:pPr>
      <w:bookmarkStart w:id="56" w:name="_Toc215560137"/>
      <w:bookmarkStart w:id="57" w:name="_Toc215560264"/>
      <w:bookmarkStart w:id="58" w:name="_Toc497079428"/>
      <w:r w:rsidRPr="00CF3307">
        <w:t>Citação de Citação</w:t>
      </w:r>
      <w:bookmarkEnd w:id="56"/>
      <w:bookmarkEnd w:id="57"/>
      <w:bookmarkEnd w:id="58"/>
      <w:r w:rsidRPr="00CF3307">
        <w:t xml:space="preserve"> </w:t>
      </w:r>
    </w:p>
    <w:p w:rsidR="00940D37" w:rsidRPr="00462EBF" w:rsidRDefault="003F65B5">
      <w:pPr>
        <w:ind w:firstLine="426"/>
        <w:rPr>
          <w:szCs w:val="24"/>
        </w:rPr>
      </w:pPr>
      <w:r w:rsidRPr="00CF3307">
        <w:rPr>
          <w:szCs w:val="24"/>
        </w:rPr>
        <w:t xml:space="preserve">Se, </w:t>
      </w:r>
      <w:r w:rsidR="00940D37" w:rsidRPr="00462EBF">
        <w:rPr>
          <w:szCs w:val="24"/>
        </w:rPr>
        <w:t>em um t</w:t>
      </w:r>
      <w:r w:rsidRPr="00462EBF">
        <w:rPr>
          <w:szCs w:val="24"/>
        </w:rPr>
        <w:t xml:space="preserve">rabalho, for feita uma citação de alguma passagem </w:t>
      </w:r>
      <w:r w:rsidRPr="00462EBF">
        <w:rPr>
          <w:i/>
          <w:szCs w:val="24"/>
        </w:rPr>
        <w:t>já</w:t>
      </w:r>
      <w:r w:rsidRPr="00462EBF">
        <w:rPr>
          <w:b/>
          <w:i/>
          <w:szCs w:val="24"/>
        </w:rPr>
        <w:t xml:space="preserve"> </w:t>
      </w:r>
      <w:r w:rsidRPr="00462EBF">
        <w:rPr>
          <w:i/>
          <w:szCs w:val="24"/>
        </w:rPr>
        <w:t>citada</w:t>
      </w:r>
      <w:r w:rsidRPr="00462EBF">
        <w:rPr>
          <w:szCs w:val="24"/>
        </w:rPr>
        <w:t xml:space="preserve"> em </w:t>
      </w:r>
      <w:r w:rsidRPr="00462EBF">
        <w:rPr>
          <w:i/>
          <w:szCs w:val="24"/>
        </w:rPr>
        <w:t xml:space="preserve">outra obra, </w:t>
      </w:r>
      <w:r w:rsidRPr="00462EBF">
        <w:rPr>
          <w:szCs w:val="24"/>
        </w:rPr>
        <w:t xml:space="preserve">a autoria deve ser referenciada pelo </w:t>
      </w:r>
      <w:r w:rsidRPr="004954D0">
        <w:rPr>
          <w:b/>
          <w:szCs w:val="24"/>
        </w:rPr>
        <w:t>sobrenome do autor original</w:t>
      </w:r>
      <w:r w:rsidR="00940D37" w:rsidRPr="004954D0">
        <w:rPr>
          <w:b/>
          <w:szCs w:val="24"/>
        </w:rPr>
        <w:t>,</w:t>
      </w:r>
      <w:r w:rsidRPr="004954D0">
        <w:rPr>
          <w:b/>
          <w:szCs w:val="24"/>
        </w:rPr>
        <w:t xml:space="preserve"> </w:t>
      </w:r>
      <w:r w:rsidRPr="004954D0">
        <w:rPr>
          <w:szCs w:val="24"/>
        </w:rPr>
        <w:t xml:space="preserve">seguido da palavra latina </w:t>
      </w:r>
      <w:r w:rsidRPr="001E6C72">
        <w:rPr>
          <w:b/>
          <w:szCs w:val="24"/>
        </w:rPr>
        <w:t xml:space="preserve">apud </w:t>
      </w:r>
      <w:r w:rsidRPr="001E6C72">
        <w:rPr>
          <w:szCs w:val="24"/>
        </w:rPr>
        <w:t xml:space="preserve">(que significa </w:t>
      </w:r>
      <w:r w:rsidRPr="001E6C72">
        <w:rPr>
          <w:i/>
          <w:szCs w:val="24"/>
        </w:rPr>
        <w:t xml:space="preserve">segundo, conforme, de acordo com) </w:t>
      </w:r>
      <w:r w:rsidRPr="001E6C72">
        <w:rPr>
          <w:b/>
          <w:szCs w:val="24"/>
        </w:rPr>
        <w:t xml:space="preserve">e </w:t>
      </w:r>
      <w:r w:rsidR="00940D37" w:rsidRPr="001E6C72">
        <w:rPr>
          <w:b/>
          <w:szCs w:val="24"/>
        </w:rPr>
        <w:t>d</w:t>
      </w:r>
      <w:r w:rsidRPr="001E6C72">
        <w:rPr>
          <w:b/>
          <w:szCs w:val="24"/>
        </w:rPr>
        <w:t xml:space="preserve">o sobrenome do autor da obra consultada. </w:t>
      </w:r>
      <w:r w:rsidRPr="001E6C72">
        <w:rPr>
          <w:szCs w:val="24"/>
        </w:rPr>
        <w:t xml:space="preserve">Dessa última, </w:t>
      </w:r>
      <w:r w:rsidR="004309D0">
        <w:rPr>
          <w:szCs w:val="24"/>
        </w:rPr>
        <w:t xml:space="preserve">é feira </w:t>
      </w:r>
      <w:r w:rsidRPr="001E6C72">
        <w:rPr>
          <w:szCs w:val="24"/>
        </w:rPr>
        <w:t>a referência completa</w:t>
      </w:r>
      <w:r w:rsidRPr="00462EBF">
        <w:rPr>
          <w:szCs w:val="24"/>
        </w:rPr>
        <w:t>.</w:t>
      </w:r>
      <w:r w:rsidR="00940D37" w:rsidRPr="00462EBF">
        <w:rPr>
          <w:szCs w:val="24"/>
        </w:rPr>
        <w:t xml:space="preserve"> A palavra deve ser utilizada sem itálico e com letras minúsculas.</w:t>
      </w:r>
    </w:p>
    <w:p w:rsidR="003F65B5" w:rsidRPr="00462EBF" w:rsidRDefault="003F65B5">
      <w:pPr>
        <w:ind w:firstLine="426"/>
        <w:rPr>
          <w:szCs w:val="24"/>
        </w:rPr>
      </w:pPr>
      <w:r w:rsidRPr="00462EBF">
        <w:rPr>
          <w:szCs w:val="24"/>
        </w:rPr>
        <w:br/>
      </w:r>
      <w:r w:rsidR="00940D37" w:rsidRPr="00462EBF">
        <w:rPr>
          <w:szCs w:val="24"/>
        </w:rPr>
        <w:t>Exemplo:</w:t>
      </w:r>
    </w:p>
    <w:p w:rsidR="003F65B5" w:rsidRPr="00462EBF" w:rsidRDefault="003F65B5">
      <w:pPr>
        <w:ind w:firstLine="426"/>
        <w:rPr>
          <w:szCs w:val="24"/>
        </w:rPr>
      </w:pPr>
      <w:r w:rsidRPr="00462EBF">
        <w:rPr>
          <w:szCs w:val="24"/>
        </w:rPr>
        <w:t>“O sistema consiste em colocar o recém-nascido no berço, ao lado da mãe, logo após o parto ou algumas horas depois, durante a estada de ambos na maternidade” (HARUNARI apud GUARAGNA, 1992, p. 79).</w:t>
      </w:r>
    </w:p>
    <w:p w:rsidR="004338C1" w:rsidRDefault="004338C1" w:rsidP="00414371">
      <w:pPr>
        <w:rPr>
          <w:rStyle w:val="Refdecomentrio"/>
          <w:b/>
          <w:bCs/>
          <w:caps/>
          <w:sz w:val="24"/>
          <w:szCs w:val="24"/>
        </w:rPr>
      </w:pPr>
      <w:bookmarkStart w:id="59" w:name="_Toc215560139"/>
      <w:bookmarkStart w:id="60" w:name="_Toc215560266"/>
    </w:p>
    <w:p w:rsidR="003B6BDF" w:rsidRDefault="003B6BDF" w:rsidP="003B6BDF">
      <w:pPr>
        <w:pStyle w:val="PargrafodaLista"/>
        <w:numPr>
          <w:ilvl w:val="0"/>
          <w:numId w:val="1"/>
        </w:numPr>
        <w:rPr>
          <w:rFonts w:ascii="Times" w:hAnsi="Times"/>
          <w:caps/>
          <w:szCs w:val="24"/>
        </w:rPr>
      </w:pPr>
      <w:r w:rsidRPr="003B6BDF">
        <w:rPr>
          <w:rFonts w:ascii="Times" w:hAnsi="Times"/>
          <w:caps/>
          <w:szCs w:val="24"/>
        </w:rPr>
        <w:lastRenderedPageBreak/>
        <w:t>INTRODUÇÃO</w:t>
      </w:r>
    </w:p>
    <w:p w:rsidR="003B6BDF" w:rsidRPr="003B6BDF" w:rsidRDefault="003B6BDF" w:rsidP="003B6BDF">
      <w:pPr>
        <w:pStyle w:val="PargrafodaLista"/>
        <w:ind w:left="360"/>
        <w:rPr>
          <w:rFonts w:ascii="Times" w:hAnsi="Times"/>
          <w:caps/>
          <w:szCs w:val="24"/>
        </w:rPr>
      </w:pPr>
    </w:p>
    <w:p w:rsidR="00AE69F4" w:rsidRDefault="003B6BDF" w:rsidP="00AE69F4">
      <w:pPr>
        <w:pStyle w:val="PargrafodaLista"/>
        <w:numPr>
          <w:ilvl w:val="0"/>
          <w:numId w:val="15"/>
        </w:numPr>
        <w:rPr>
          <w:szCs w:val="24"/>
        </w:rPr>
      </w:pPr>
      <w:r w:rsidRPr="003B6BDF">
        <w:rPr>
          <w:szCs w:val="24"/>
        </w:rPr>
        <w:t>Apresentação do tema e sua delimitação, pequeno histórico do problema, relação com outros estudos;</w:t>
      </w:r>
    </w:p>
    <w:p w:rsidR="00AE69F4" w:rsidRDefault="003B6BDF" w:rsidP="00AE69F4">
      <w:pPr>
        <w:pStyle w:val="PargrafodaLista"/>
        <w:numPr>
          <w:ilvl w:val="0"/>
          <w:numId w:val="15"/>
        </w:numPr>
        <w:rPr>
          <w:szCs w:val="24"/>
        </w:rPr>
      </w:pPr>
      <w:r w:rsidRPr="003B6BDF">
        <w:rPr>
          <w:szCs w:val="24"/>
        </w:rPr>
        <w:t>Justificativa;</w:t>
      </w:r>
    </w:p>
    <w:p w:rsidR="00AE69F4" w:rsidRDefault="003B6BDF" w:rsidP="00AE69F4">
      <w:pPr>
        <w:pStyle w:val="PargrafodaLista"/>
        <w:numPr>
          <w:ilvl w:val="0"/>
          <w:numId w:val="15"/>
        </w:numPr>
        <w:rPr>
          <w:szCs w:val="24"/>
        </w:rPr>
      </w:pPr>
      <w:r w:rsidRPr="003B6BDF">
        <w:rPr>
          <w:szCs w:val="24"/>
        </w:rPr>
        <w:t>Problema;</w:t>
      </w:r>
    </w:p>
    <w:p w:rsidR="003B6BDF" w:rsidRDefault="003B6BDF" w:rsidP="00AE69F4">
      <w:pPr>
        <w:pStyle w:val="PargrafodaLista"/>
        <w:numPr>
          <w:ilvl w:val="0"/>
          <w:numId w:val="15"/>
        </w:numPr>
        <w:rPr>
          <w:szCs w:val="24"/>
        </w:rPr>
      </w:pPr>
      <w:r w:rsidRPr="003B6BDF">
        <w:rPr>
          <w:szCs w:val="24"/>
        </w:rPr>
        <w:t>Objetivos (geral e específicos).</w:t>
      </w:r>
    </w:p>
    <w:p w:rsidR="003B6BDF" w:rsidRDefault="003B6BDF" w:rsidP="003B6BDF">
      <w:pPr>
        <w:pStyle w:val="PargrafodaLista"/>
        <w:ind w:left="360"/>
        <w:rPr>
          <w:rFonts w:ascii="Times" w:hAnsi="Times"/>
          <w:caps/>
          <w:szCs w:val="24"/>
        </w:rPr>
      </w:pPr>
    </w:p>
    <w:p w:rsidR="003B6BDF" w:rsidRPr="003B6BDF" w:rsidRDefault="003B6BDF" w:rsidP="003B6BDF">
      <w:pPr>
        <w:pStyle w:val="PargrafodaLista"/>
        <w:numPr>
          <w:ilvl w:val="0"/>
          <w:numId w:val="1"/>
        </w:numPr>
        <w:rPr>
          <w:rFonts w:ascii="Times" w:hAnsi="Times"/>
          <w:caps/>
          <w:szCs w:val="24"/>
        </w:rPr>
      </w:pPr>
      <w:r w:rsidRPr="003B6BDF">
        <w:rPr>
          <w:rFonts w:ascii="Times" w:hAnsi="Times"/>
          <w:caps/>
          <w:szCs w:val="24"/>
        </w:rPr>
        <w:t>REFERENCIAL TEÓRICO</w:t>
      </w:r>
    </w:p>
    <w:p w:rsidR="003B6BDF" w:rsidRDefault="003B6BDF" w:rsidP="003B6BDF">
      <w:pPr>
        <w:ind w:firstLine="426"/>
        <w:rPr>
          <w:szCs w:val="24"/>
        </w:rPr>
      </w:pPr>
    </w:p>
    <w:p w:rsidR="003B6BDF" w:rsidRDefault="003B6BDF" w:rsidP="003B6BDF">
      <w:pPr>
        <w:ind w:firstLine="426"/>
        <w:rPr>
          <w:szCs w:val="24"/>
        </w:rPr>
      </w:pPr>
      <w:r w:rsidRPr="003B6BDF">
        <w:rPr>
          <w:szCs w:val="24"/>
        </w:rPr>
        <w:t>Item obrigatório, no qual o pesquisador registra o conteúdo disponibilizado em livros, revistas, internet, etc,  já publicado e utilizado como base para a sua pesquisa.</w:t>
      </w:r>
    </w:p>
    <w:p w:rsidR="003B6BDF" w:rsidRDefault="003B6BDF" w:rsidP="003B6BDF">
      <w:pPr>
        <w:pStyle w:val="PargrafodaLista"/>
        <w:ind w:left="360"/>
        <w:rPr>
          <w:rFonts w:ascii="Times" w:hAnsi="Times"/>
          <w:caps/>
          <w:szCs w:val="24"/>
        </w:rPr>
      </w:pPr>
    </w:p>
    <w:p w:rsidR="003B6BDF" w:rsidRPr="003B6BDF" w:rsidRDefault="003B6BDF" w:rsidP="003B6BDF">
      <w:pPr>
        <w:pStyle w:val="PargrafodaLista"/>
        <w:numPr>
          <w:ilvl w:val="0"/>
          <w:numId w:val="1"/>
        </w:numPr>
        <w:rPr>
          <w:rFonts w:ascii="Times" w:hAnsi="Times"/>
          <w:caps/>
          <w:szCs w:val="24"/>
        </w:rPr>
      </w:pPr>
      <w:r w:rsidRPr="003B6BDF">
        <w:rPr>
          <w:rFonts w:ascii="Times" w:hAnsi="Times"/>
          <w:caps/>
          <w:szCs w:val="24"/>
        </w:rPr>
        <w:t>METODOLOGIA (OU MATERIAIS E MÉTODOS)</w:t>
      </w:r>
    </w:p>
    <w:p w:rsidR="00AE69F4" w:rsidRDefault="003B6BDF" w:rsidP="003B6BDF">
      <w:pPr>
        <w:pStyle w:val="PargrafodaLista"/>
        <w:ind w:left="360"/>
        <w:rPr>
          <w:szCs w:val="24"/>
        </w:rPr>
      </w:pPr>
      <w:r w:rsidRPr="003B6BDF">
        <w:rPr>
          <w:rFonts w:ascii="Times" w:hAnsi="Times"/>
          <w:caps/>
          <w:szCs w:val="24"/>
        </w:rPr>
        <w:br/>
      </w:r>
      <w:r w:rsidRPr="003B6BDF">
        <w:rPr>
          <w:szCs w:val="24"/>
        </w:rPr>
        <w:t>Deve apresentar:</w:t>
      </w:r>
    </w:p>
    <w:p w:rsidR="00AE69F4" w:rsidRDefault="003B6BDF" w:rsidP="003B6BDF">
      <w:pPr>
        <w:pStyle w:val="PargrafodaLista"/>
        <w:ind w:left="360"/>
        <w:rPr>
          <w:szCs w:val="24"/>
        </w:rPr>
      </w:pPr>
      <w:r w:rsidRPr="003B6BDF">
        <w:rPr>
          <w:szCs w:val="24"/>
        </w:rPr>
        <w:br/>
        <w:t>a) tipo de pesquisa (descritiva, explicativa, estudo de caso, pesquisa documental, pesquisa bibliográfica, pesquisa experimental);</w:t>
      </w:r>
    </w:p>
    <w:p w:rsidR="00AE69F4" w:rsidRDefault="003B6BDF" w:rsidP="003B6BDF">
      <w:pPr>
        <w:pStyle w:val="PargrafodaLista"/>
        <w:ind w:left="360"/>
        <w:rPr>
          <w:szCs w:val="24"/>
        </w:rPr>
      </w:pPr>
      <w:r w:rsidRPr="003B6BDF">
        <w:rPr>
          <w:szCs w:val="24"/>
        </w:rPr>
        <w:t>b) início e término da pesquisa (conforme cronograma e caderno de campo);</w:t>
      </w:r>
    </w:p>
    <w:p w:rsidR="00AE69F4" w:rsidRDefault="003B6BDF" w:rsidP="003B6BDF">
      <w:pPr>
        <w:pStyle w:val="PargrafodaLista"/>
        <w:ind w:left="360"/>
        <w:rPr>
          <w:szCs w:val="24"/>
        </w:rPr>
      </w:pPr>
      <w:r w:rsidRPr="003B6BDF">
        <w:rPr>
          <w:szCs w:val="24"/>
        </w:rPr>
        <w:t>c) local da pesquisa e descrição;</w:t>
      </w:r>
    </w:p>
    <w:p w:rsidR="00AE69F4" w:rsidRDefault="003B6BDF" w:rsidP="003B6BDF">
      <w:pPr>
        <w:pStyle w:val="PargrafodaLista"/>
        <w:ind w:left="360"/>
        <w:rPr>
          <w:szCs w:val="24"/>
        </w:rPr>
      </w:pPr>
      <w:r w:rsidRPr="003B6BDF">
        <w:rPr>
          <w:szCs w:val="24"/>
        </w:rPr>
        <w:t>d) variáveis (quando for o caso); definição conceitual, operacional e controle das variáveis; indicadores usados; população e sistema de amostragem; instrumentos de coleta de dados, equipamentos e materiais;</w:t>
      </w:r>
    </w:p>
    <w:p w:rsidR="00AE69F4" w:rsidRDefault="003B6BDF" w:rsidP="003B6BDF">
      <w:pPr>
        <w:pStyle w:val="PargrafodaLista"/>
        <w:ind w:left="360"/>
        <w:rPr>
          <w:szCs w:val="24"/>
        </w:rPr>
      </w:pPr>
      <w:r w:rsidRPr="003B6BDF">
        <w:rPr>
          <w:szCs w:val="24"/>
        </w:rPr>
        <w:t>e) procedimentos: descrição das etapas, técnicas, normas e procedimentos usados para a coleta de dados;</w:t>
      </w:r>
    </w:p>
    <w:p w:rsidR="003B6BDF" w:rsidRPr="003B6BDF" w:rsidRDefault="003B6BDF" w:rsidP="003B6BDF">
      <w:pPr>
        <w:pStyle w:val="PargrafodaLista"/>
        <w:ind w:left="360"/>
        <w:rPr>
          <w:szCs w:val="24"/>
        </w:rPr>
      </w:pPr>
      <w:r w:rsidRPr="003B6BDF">
        <w:rPr>
          <w:szCs w:val="24"/>
        </w:rPr>
        <w:t>f) descrição dos métodos de análise, avaliação, validação, tratamento estatístico dos dados obtidos e limitações do método (quando for o caso).</w:t>
      </w:r>
    </w:p>
    <w:p w:rsidR="003B6BDF" w:rsidRDefault="003B6BDF" w:rsidP="003B6BDF">
      <w:pPr>
        <w:ind w:firstLine="426"/>
        <w:rPr>
          <w:rFonts w:ascii="Times" w:hAnsi="Times"/>
          <w:caps/>
          <w:szCs w:val="24"/>
          <w:lang w:eastAsia="en-US"/>
        </w:rPr>
      </w:pPr>
    </w:p>
    <w:p w:rsidR="003B6BDF" w:rsidRPr="003B6BDF" w:rsidRDefault="003B6BDF" w:rsidP="003B6BDF">
      <w:pPr>
        <w:pStyle w:val="PargrafodaLista"/>
        <w:numPr>
          <w:ilvl w:val="0"/>
          <w:numId w:val="1"/>
        </w:numPr>
        <w:rPr>
          <w:szCs w:val="24"/>
        </w:rPr>
      </w:pPr>
      <w:r w:rsidRPr="003B6BDF">
        <w:rPr>
          <w:rFonts w:ascii="Times" w:hAnsi="Times"/>
          <w:caps/>
          <w:szCs w:val="24"/>
        </w:rPr>
        <w:t>RESULTADOS E DISCUSSÕES</w:t>
      </w:r>
    </w:p>
    <w:p w:rsidR="003B6BDF" w:rsidRPr="003B6BDF" w:rsidRDefault="003B6BDF" w:rsidP="003B6BDF">
      <w:pPr>
        <w:pStyle w:val="PargrafodaLista"/>
        <w:ind w:left="360"/>
        <w:rPr>
          <w:szCs w:val="24"/>
        </w:rPr>
      </w:pPr>
    </w:p>
    <w:p w:rsidR="003B6BDF" w:rsidRPr="003B6BDF" w:rsidRDefault="003B6BDF" w:rsidP="003B6BDF">
      <w:pPr>
        <w:pStyle w:val="PargrafodaLista"/>
        <w:ind w:left="360"/>
        <w:rPr>
          <w:szCs w:val="24"/>
        </w:rPr>
      </w:pPr>
      <w:r w:rsidRPr="003B6BDF">
        <w:rPr>
          <w:szCs w:val="24"/>
        </w:rPr>
        <w:t>Interpretação dos dados obtidos, estabelecendo ligação com os resultados de outros estudos ou com dados teóricos publicados.</w:t>
      </w:r>
    </w:p>
    <w:p w:rsidR="003B6BDF" w:rsidRDefault="003B6BDF" w:rsidP="003B6BDF">
      <w:pPr>
        <w:ind w:firstLine="426"/>
        <w:rPr>
          <w:szCs w:val="24"/>
        </w:rPr>
      </w:pPr>
    </w:p>
    <w:p w:rsidR="003B6BDF" w:rsidRPr="003B6BDF" w:rsidRDefault="003B6BDF" w:rsidP="003B6BDF">
      <w:pPr>
        <w:pStyle w:val="PargrafodaLista"/>
        <w:numPr>
          <w:ilvl w:val="0"/>
          <w:numId w:val="1"/>
        </w:numPr>
        <w:rPr>
          <w:szCs w:val="24"/>
        </w:rPr>
      </w:pPr>
      <w:r w:rsidRPr="003B6BDF">
        <w:rPr>
          <w:szCs w:val="24"/>
        </w:rPr>
        <w:t>CONCLUSÃO</w:t>
      </w:r>
    </w:p>
    <w:p w:rsidR="003B6BDF" w:rsidRPr="003B6BDF" w:rsidRDefault="003B6BDF" w:rsidP="003B6BDF">
      <w:pPr>
        <w:pStyle w:val="PargrafodaLista"/>
        <w:ind w:left="360"/>
        <w:rPr>
          <w:szCs w:val="24"/>
        </w:rPr>
      </w:pPr>
      <w:r w:rsidRPr="003B6BDF">
        <w:rPr>
          <w:szCs w:val="24"/>
        </w:rPr>
        <w:br/>
        <w:t>Considerações finais sobre o desenvolvimento e os resultados da pesquisa e projeções futuras.</w:t>
      </w:r>
    </w:p>
    <w:p w:rsidR="003B6BDF" w:rsidRDefault="003B6BDF" w:rsidP="003B6BDF">
      <w:pPr>
        <w:ind w:firstLine="426"/>
        <w:rPr>
          <w:szCs w:val="24"/>
        </w:rPr>
      </w:pPr>
    </w:p>
    <w:p w:rsidR="003B6BDF" w:rsidRDefault="003B6BDF" w:rsidP="00414371">
      <w:pPr>
        <w:rPr>
          <w:rStyle w:val="Refdecomentrio"/>
          <w:b/>
          <w:bCs/>
          <w:caps/>
          <w:sz w:val="24"/>
          <w:szCs w:val="24"/>
        </w:rPr>
      </w:pPr>
    </w:p>
    <w:p w:rsidR="003F65B5" w:rsidRPr="00CF3307" w:rsidRDefault="003F65B5" w:rsidP="00141154">
      <w:pPr>
        <w:pStyle w:val="Ttulo1"/>
        <w:numPr>
          <w:ilvl w:val="0"/>
          <w:numId w:val="0"/>
        </w:numPr>
        <w:ind w:left="295" w:hanging="295"/>
        <w:jc w:val="center"/>
      </w:pPr>
      <w:bookmarkStart w:id="61" w:name="_Toc497079429"/>
      <w:r w:rsidRPr="00CF3307">
        <w:lastRenderedPageBreak/>
        <w:t>referências</w:t>
      </w:r>
      <w:bookmarkEnd w:id="59"/>
      <w:bookmarkEnd w:id="60"/>
      <w:bookmarkEnd w:id="61"/>
    </w:p>
    <w:p w:rsidR="00A90CF9" w:rsidRPr="00D441D4" w:rsidRDefault="00A90CF9" w:rsidP="00A90CF9">
      <w:pPr>
        <w:pStyle w:val="refbiblio"/>
      </w:pPr>
      <w:r w:rsidRPr="00025AC2">
        <w:t>ABNT</w:t>
      </w:r>
      <w:r w:rsidRPr="00D441D4">
        <w:t xml:space="preserve">. </w:t>
      </w:r>
      <w:r w:rsidRPr="00D441D4">
        <w:rPr>
          <w:b/>
        </w:rPr>
        <w:t>NBR 10520</w:t>
      </w:r>
      <w:r w:rsidRPr="00D441D4">
        <w:t>: Informação e documentação. Citações em documentos. Apresentação. Rio de Janeiro: ABNT, 2002a.</w:t>
      </w:r>
    </w:p>
    <w:p w:rsidR="00A90CF9" w:rsidRPr="00D441D4" w:rsidRDefault="00A90CF9" w:rsidP="00A90CF9">
      <w:pPr>
        <w:pStyle w:val="refbiblio"/>
        <w:spacing w:before="0" w:after="0"/>
        <w:rPr>
          <w:szCs w:val="24"/>
        </w:rPr>
      </w:pPr>
    </w:p>
    <w:p w:rsidR="00A90CF9" w:rsidRPr="00D441D4" w:rsidRDefault="00A90CF9" w:rsidP="00A90CF9">
      <w:pPr>
        <w:pStyle w:val="refbiblio"/>
        <w:spacing w:before="0" w:after="0"/>
        <w:rPr>
          <w:szCs w:val="24"/>
        </w:rPr>
      </w:pPr>
      <w:r w:rsidRPr="00D441D4">
        <w:rPr>
          <w:szCs w:val="24"/>
        </w:rPr>
        <w:t xml:space="preserve">ABNT. </w:t>
      </w:r>
      <w:r w:rsidRPr="00D441D4">
        <w:rPr>
          <w:b/>
          <w:szCs w:val="24"/>
        </w:rPr>
        <w:t>NBR 6023</w:t>
      </w:r>
      <w:r w:rsidRPr="00D441D4">
        <w:rPr>
          <w:szCs w:val="24"/>
        </w:rPr>
        <w:t>: Informação e documentação. Referências. Elaboração. Rio de Janeiro: ABNT, 2002b.</w:t>
      </w:r>
    </w:p>
    <w:p w:rsidR="00A90CF9" w:rsidRPr="00D441D4" w:rsidRDefault="00A90CF9" w:rsidP="00A90CF9">
      <w:pPr>
        <w:pStyle w:val="refbiblio"/>
        <w:spacing w:before="0" w:after="0"/>
        <w:rPr>
          <w:szCs w:val="24"/>
        </w:rPr>
      </w:pPr>
    </w:p>
    <w:p w:rsidR="00446615" w:rsidRPr="00D441D4" w:rsidRDefault="00446615" w:rsidP="00446615">
      <w:pPr>
        <w:pStyle w:val="refbiblio"/>
        <w:spacing w:before="0" w:after="0"/>
        <w:rPr>
          <w:szCs w:val="24"/>
        </w:rPr>
      </w:pPr>
      <w:r w:rsidRPr="00D441D4">
        <w:rPr>
          <w:szCs w:val="24"/>
        </w:rPr>
        <w:t xml:space="preserve">ABNT. </w:t>
      </w:r>
      <w:r w:rsidRPr="00D441D4">
        <w:rPr>
          <w:b/>
          <w:szCs w:val="24"/>
        </w:rPr>
        <w:t>NBR 6027</w:t>
      </w:r>
      <w:r w:rsidRPr="00D441D4">
        <w:rPr>
          <w:szCs w:val="24"/>
        </w:rPr>
        <w:t>: Informação e documentação. Resumo. Apresentação. Rio de Janeiro: ABNT, 2003a.</w:t>
      </w:r>
    </w:p>
    <w:p w:rsidR="00446615" w:rsidRPr="00D441D4" w:rsidRDefault="00446615" w:rsidP="00A90CF9">
      <w:pPr>
        <w:pStyle w:val="refbiblio"/>
        <w:spacing w:before="0" w:after="0"/>
        <w:rPr>
          <w:szCs w:val="24"/>
        </w:rPr>
      </w:pPr>
    </w:p>
    <w:p w:rsidR="00A90CF9" w:rsidRPr="00D441D4" w:rsidRDefault="00A90CF9" w:rsidP="00A90CF9">
      <w:pPr>
        <w:pStyle w:val="refbiblio"/>
        <w:spacing w:before="0" w:after="0"/>
        <w:rPr>
          <w:szCs w:val="24"/>
        </w:rPr>
      </w:pPr>
      <w:r w:rsidRPr="00D441D4">
        <w:rPr>
          <w:szCs w:val="24"/>
        </w:rPr>
        <w:t xml:space="preserve">ABNT. </w:t>
      </w:r>
      <w:r w:rsidRPr="00D441D4">
        <w:rPr>
          <w:b/>
          <w:szCs w:val="24"/>
        </w:rPr>
        <w:t>NBR 6028</w:t>
      </w:r>
      <w:r w:rsidRPr="00D441D4">
        <w:rPr>
          <w:szCs w:val="24"/>
        </w:rPr>
        <w:t>: Informação e documentação. Resumo. Apresentação. Rio de Janeiro: ABNT, 2003</w:t>
      </w:r>
      <w:r w:rsidR="00446615" w:rsidRPr="00D441D4">
        <w:rPr>
          <w:szCs w:val="24"/>
        </w:rPr>
        <w:t>b</w:t>
      </w:r>
      <w:r w:rsidRPr="00D441D4">
        <w:rPr>
          <w:szCs w:val="24"/>
        </w:rPr>
        <w:t>.</w:t>
      </w:r>
    </w:p>
    <w:p w:rsidR="00A90CF9" w:rsidRPr="00D441D4" w:rsidRDefault="00A90CF9" w:rsidP="00A90CF9">
      <w:pPr>
        <w:pStyle w:val="refbiblio"/>
        <w:spacing w:before="0" w:after="0"/>
        <w:rPr>
          <w:szCs w:val="24"/>
        </w:rPr>
      </w:pPr>
    </w:p>
    <w:p w:rsidR="00A90CF9" w:rsidRPr="00D441D4" w:rsidRDefault="00A90CF9" w:rsidP="00A90CF9">
      <w:pPr>
        <w:pStyle w:val="refbiblio"/>
        <w:spacing w:before="0" w:after="0"/>
        <w:rPr>
          <w:szCs w:val="24"/>
        </w:rPr>
      </w:pPr>
      <w:r w:rsidRPr="00D441D4">
        <w:rPr>
          <w:szCs w:val="24"/>
        </w:rPr>
        <w:t xml:space="preserve">ABNT. </w:t>
      </w:r>
      <w:r w:rsidRPr="00D441D4">
        <w:rPr>
          <w:b/>
          <w:szCs w:val="24"/>
        </w:rPr>
        <w:t>NBR 6022</w:t>
      </w:r>
      <w:r w:rsidRPr="00D441D4">
        <w:rPr>
          <w:szCs w:val="24"/>
        </w:rPr>
        <w:t>: Informação e documentação. Artigo em publicação periódica científica impressa. Apresentação. Rio de Janeiro: ABNT, 2003</w:t>
      </w:r>
      <w:r w:rsidR="00446615" w:rsidRPr="00D441D4">
        <w:rPr>
          <w:szCs w:val="24"/>
        </w:rPr>
        <w:t>c</w:t>
      </w:r>
      <w:r w:rsidRPr="00D441D4">
        <w:rPr>
          <w:szCs w:val="24"/>
        </w:rPr>
        <w:t>.</w:t>
      </w:r>
    </w:p>
    <w:p w:rsidR="00A90CF9" w:rsidRPr="00D441D4" w:rsidRDefault="00A90CF9" w:rsidP="00A90CF9">
      <w:pPr>
        <w:pStyle w:val="refbiblio"/>
        <w:spacing w:before="0" w:after="0"/>
        <w:rPr>
          <w:szCs w:val="24"/>
        </w:rPr>
      </w:pPr>
    </w:p>
    <w:p w:rsidR="00A90CF9" w:rsidRPr="00D441D4" w:rsidRDefault="00A90CF9" w:rsidP="00A90CF9">
      <w:pPr>
        <w:pStyle w:val="refbiblio"/>
      </w:pPr>
      <w:r w:rsidRPr="00D441D4">
        <w:t xml:space="preserve">ABNT. </w:t>
      </w:r>
      <w:r w:rsidRPr="00D441D4">
        <w:rPr>
          <w:b/>
        </w:rPr>
        <w:t>NBR 14724</w:t>
      </w:r>
      <w:r w:rsidRPr="00D441D4">
        <w:t>: Informação e documentação. Trabalhos  acadêmicos. Apresentação. Rio de Janeiro: ABNT, 2011.</w:t>
      </w:r>
    </w:p>
    <w:p w:rsidR="00A90CF9" w:rsidRPr="00D441D4" w:rsidRDefault="00A90CF9" w:rsidP="00A90CF9">
      <w:pPr>
        <w:pStyle w:val="refbiblio"/>
        <w:spacing w:before="0" w:after="0"/>
        <w:rPr>
          <w:szCs w:val="24"/>
        </w:rPr>
      </w:pPr>
    </w:p>
    <w:p w:rsidR="00A90CF9" w:rsidRPr="00D441D4" w:rsidRDefault="00A90CF9" w:rsidP="00A90CF9">
      <w:pPr>
        <w:pStyle w:val="refbiblio"/>
        <w:spacing w:before="0" w:after="0"/>
        <w:rPr>
          <w:szCs w:val="24"/>
        </w:rPr>
      </w:pPr>
      <w:r w:rsidRPr="00D441D4">
        <w:rPr>
          <w:szCs w:val="24"/>
        </w:rPr>
        <w:t xml:space="preserve">ABNT. </w:t>
      </w:r>
      <w:r w:rsidRPr="00D441D4">
        <w:rPr>
          <w:b/>
          <w:szCs w:val="24"/>
        </w:rPr>
        <w:t>NBR 6024</w:t>
      </w:r>
      <w:r w:rsidRPr="00D441D4">
        <w:rPr>
          <w:szCs w:val="24"/>
        </w:rPr>
        <w:t>: Informação e documentação. Numeração progressiva das seções de um documento. Apresentação. Rio de Janeiro: ABNT, 2012.</w:t>
      </w:r>
    </w:p>
    <w:p w:rsidR="00A90CF9" w:rsidRPr="00462EBF" w:rsidRDefault="00A90CF9" w:rsidP="00A90CF9">
      <w:pPr>
        <w:spacing w:before="100" w:after="100"/>
        <w:ind w:firstLine="0"/>
        <w:rPr>
          <w:szCs w:val="24"/>
        </w:rPr>
      </w:pPr>
      <w:r w:rsidRPr="00462EBF">
        <w:rPr>
          <w:szCs w:val="24"/>
        </w:rPr>
        <w:t xml:space="preserve">FURASTÉ, Pedro Augusto. </w:t>
      </w:r>
      <w:r w:rsidRPr="00462EBF">
        <w:rPr>
          <w:b/>
          <w:szCs w:val="24"/>
        </w:rPr>
        <w:t>Normas Técnicas para o Trabalho Científico</w:t>
      </w:r>
      <w:r w:rsidRPr="00462EBF">
        <w:rPr>
          <w:szCs w:val="24"/>
        </w:rPr>
        <w:t>: explicitação das normas da ABNT. Porto Alegre: [s.n.], 2002. p. 49-56.</w:t>
      </w:r>
    </w:p>
    <w:p w:rsidR="004338C1" w:rsidRDefault="00A90CF9" w:rsidP="00A90CF9">
      <w:pPr>
        <w:spacing w:before="100" w:after="100"/>
        <w:ind w:firstLine="0"/>
        <w:rPr>
          <w:b/>
          <w:szCs w:val="24"/>
          <w:u w:val="single"/>
        </w:rPr>
      </w:pPr>
      <w:r w:rsidRPr="00D441D4">
        <w:rPr>
          <w:szCs w:val="24"/>
        </w:rPr>
        <w:t xml:space="preserve">GERHARDT, Tatiana Engel; SILVEIRA, Denise Tolfo (Org.). </w:t>
      </w:r>
      <w:r w:rsidRPr="00D441D4">
        <w:rPr>
          <w:b/>
          <w:szCs w:val="24"/>
        </w:rPr>
        <w:t>Métodos de pesquisa</w:t>
      </w:r>
      <w:r w:rsidRPr="00D441D4">
        <w:rPr>
          <w:szCs w:val="24"/>
        </w:rPr>
        <w:t>. Porto Alegre: UFRGS, 2009. Disponível em: &lt;</w:t>
      </w:r>
      <w:r w:rsidRPr="00D0705F">
        <w:rPr>
          <w:szCs w:val="24"/>
        </w:rPr>
        <w:t xml:space="preserve"> </w:t>
      </w:r>
      <w:r w:rsidRPr="00D441D4">
        <w:rPr>
          <w:szCs w:val="24"/>
        </w:rPr>
        <w:t>http://www.ufrgs.br/cursopgdr/downloadsSerie/derad005.pdf&gt;. Acesso em: 10 fev.2015.</w:t>
      </w:r>
    </w:p>
    <w:p w:rsidR="00A90CF9" w:rsidRDefault="00A90CF9">
      <w:pPr>
        <w:spacing w:before="100" w:after="100"/>
        <w:ind w:firstLine="0"/>
        <w:rPr>
          <w:b/>
          <w:szCs w:val="24"/>
          <w:u w:val="single"/>
        </w:rPr>
      </w:pPr>
    </w:p>
    <w:p w:rsidR="003F65B5" w:rsidRPr="00462EBF" w:rsidRDefault="003F65B5">
      <w:pPr>
        <w:spacing w:before="100" w:after="100"/>
        <w:ind w:firstLine="0"/>
        <w:rPr>
          <w:b/>
          <w:szCs w:val="24"/>
          <w:u w:val="single"/>
        </w:rPr>
      </w:pPr>
      <w:r w:rsidRPr="00462EBF">
        <w:rPr>
          <w:b/>
          <w:szCs w:val="24"/>
          <w:u w:val="single"/>
        </w:rPr>
        <w:t>Observações</w:t>
      </w:r>
      <w:r w:rsidR="004338C1">
        <w:rPr>
          <w:b/>
          <w:szCs w:val="24"/>
          <w:u w:val="single"/>
        </w:rPr>
        <w:t>:</w:t>
      </w:r>
    </w:p>
    <w:p w:rsidR="00A90CF9" w:rsidRDefault="00A90CF9" w:rsidP="00A90CF9">
      <w:pPr>
        <w:spacing w:before="100" w:after="100"/>
        <w:ind w:firstLine="0"/>
        <w:jc w:val="left"/>
        <w:rPr>
          <w:szCs w:val="24"/>
        </w:rPr>
      </w:pPr>
      <w:r>
        <w:rPr>
          <w:szCs w:val="24"/>
        </w:rPr>
        <w:t>1) Colocar as referências em ordem alfabética;</w:t>
      </w:r>
    </w:p>
    <w:p w:rsidR="00916833" w:rsidRPr="002174E1" w:rsidRDefault="00A90CF9" w:rsidP="00A90CF9">
      <w:pPr>
        <w:spacing w:before="100" w:after="100"/>
        <w:ind w:firstLine="0"/>
        <w:jc w:val="left"/>
        <w:rPr>
          <w:szCs w:val="24"/>
        </w:rPr>
      </w:pPr>
      <w:r>
        <w:rPr>
          <w:szCs w:val="24"/>
        </w:rPr>
        <w:t xml:space="preserve">2) </w:t>
      </w:r>
      <w:r w:rsidR="00916833" w:rsidRPr="003F7C5B">
        <w:rPr>
          <w:szCs w:val="24"/>
        </w:rPr>
        <w:t>Para mais informações</w:t>
      </w:r>
      <w:r w:rsidR="004338C1">
        <w:rPr>
          <w:szCs w:val="24"/>
        </w:rPr>
        <w:t xml:space="preserve"> sobre a formatação de referências consultar </w:t>
      </w:r>
      <w:r w:rsidR="00916833" w:rsidRPr="003F7C5B">
        <w:rPr>
          <w:szCs w:val="24"/>
        </w:rPr>
        <w:t>a NBR 6023 (2002).</w:t>
      </w:r>
    </w:p>
    <w:p w:rsidR="003F65B5" w:rsidRPr="002174E1" w:rsidRDefault="003F65B5">
      <w:pPr>
        <w:rPr>
          <w:szCs w:val="24"/>
        </w:rPr>
      </w:pPr>
    </w:p>
    <w:p w:rsidR="003F65B5" w:rsidRPr="002174E1" w:rsidRDefault="003F65B5" w:rsidP="00141154">
      <w:pPr>
        <w:pStyle w:val="Ttulo1"/>
        <w:numPr>
          <w:ilvl w:val="0"/>
          <w:numId w:val="0"/>
        </w:numPr>
        <w:ind w:left="295" w:hanging="295"/>
        <w:jc w:val="center"/>
      </w:pPr>
      <w:bookmarkStart w:id="62" w:name="_Toc215560140"/>
      <w:bookmarkStart w:id="63" w:name="_Toc215560267"/>
      <w:bookmarkStart w:id="64" w:name="_Toc497079430"/>
      <w:r w:rsidRPr="002174E1">
        <w:lastRenderedPageBreak/>
        <w:t>glossário</w:t>
      </w:r>
      <w:bookmarkEnd w:id="62"/>
      <w:bookmarkEnd w:id="63"/>
      <w:r w:rsidR="004338C1">
        <w:t xml:space="preserve"> </w:t>
      </w:r>
      <w:r w:rsidR="004338C1" w:rsidRPr="002174E1">
        <w:t>(OPCIONAL)</w:t>
      </w:r>
      <w:bookmarkEnd w:id="64"/>
    </w:p>
    <w:p w:rsidR="003F65B5" w:rsidRPr="00B54D9B" w:rsidRDefault="003F65B5">
      <w:pPr>
        <w:rPr>
          <w:szCs w:val="24"/>
        </w:rPr>
      </w:pPr>
      <w:r w:rsidRPr="002174E1">
        <w:rPr>
          <w:szCs w:val="24"/>
        </w:rPr>
        <w:t xml:space="preserve">Esse item é opcional. Se houver glossário, apresentar depois das </w:t>
      </w:r>
      <w:r w:rsidR="00916833" w:rsidRPr="002174E1">
        <w:rPr>
          <w:szCs w:val="24"/>
        </w:rPr>
        <w:t>R</w:t>
      </w:r>
      <w:r w:rsidRPr="00B54D9B">
        <w:rPr>
          <w:szCs w:val="24"/>
        </w:rPr>
        <w:t>eferências.</w:t>
      </w:r>
    </w:p>
    <w:p w:rsidR="003A760E" w:rsidRPr="004338C1" w:rsidRDefault="003A760E" w:rsidP="00141154">
      <w:pPr>
        <w:pStyle w:val="Ttulo1"/>
        <w:numPr>
          <w:ilvl w:val="0"/>
          <w:numId w:val="0"/>
        </w:numPr>
        <w:ind w:left="295" w:hanging="295"/>
        <w:jc w:val="center"/>
      </w:pPr>
      <w:bookmarkStart w:id="65" w:name="_Toc215560143"/>
      <w:bookmarkStart w:id="66" w:name="_Toc215560270"/>
      <w:bookmarkStart w:id="67" w:name="_Toc215560141"/>
      <w:bookmarkStart w:id="68" w:name="_Toc215560268"/>
      <w:bookmarkStart w:id="69" w:name="_Toc497079431"/>
      <w:r w:rsidRPr="00B54D9B">
        <w:lastRenderedPageBreak/>
        <w:t xml:space="preserve">apêndice </w:t>
      </w:r>
      <w:r w:rsidR="009B7610" w:rsidRPr="00B54D9B">
        <w:t xml:space="preserve">A - </w:t>
      </w:r>
      <w:r w:rsidRPr="00B54D9B">
        <w:t>Descrição</w:t>
      </w:r>
      <w:r w:rsidR="009B7610" w:rsidRPr="00B54D9B">
        <w:t xml:space="preserve"> </w:t>
      </w:r>
      <w:r w:rsidRPr="004338C1">
        <w:t xml:space="preserve"> do apêndice</w:t>
      </w:r>
      <w:bookmarkEnd w:id="65"/>
      <w:bookmarkEnd w:id="66"/>
      <w:bookmarkEnd w:id="69"/>
    </w:p>
    <w:p w:rsidR="003A760E" w:rsidRPr="004338C1" w:rsidRDefault="00916833" w:rsidP="003A760E">
      <w:pPr>
        <w:rPr>
          <w:szCs w:val="24"/>
        </w:rPr>
      </w:pPr>
      <w:r w:rsidRPr="004338C1">
        <w:rPr>
          <w:szCs w:val="24"/>
        </w:rPr>
        <w:t xml:space="preserve">Apêndices e Anexos </w:t>
      </w:r>
      <w:r w:rsidR="004309D0">
        <w:rPr>
          <w:szCs w:val="24"/>
        </w:rPr>
        <w:t>tem como função permitir</w:t>
      </w:r>
      <w:r w:rsidR="003A760E" w:rsidRPr="004338C1">
        <w:rPr>
          <w:szCs w:val="24"/>
        </w:rPr>
        <w:t xml:space="preserve"> 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003A760E" w:rsidRPr="004338C1">
        <w:rPr>
          <w:szCs w:val="24"/>
        </w:rPr>
        <w:t xml:space="preserve"> materia</w:t>
      </w:r>
      <w:r w:rsidR="004309D0">
        <w:rPr>
          <w:szCs w:val="24"/>
        </w:rPr>
        <w:t>is</w:t>
      </w:r>
      <w:r w:rsidR="003A760E" w:rsidRPr="004338C1">
        <w:rPr>
          <w:szCs w:val="24"/>
        </w:rPr>
        <w:t xml:space="preserve"> que não foram desenvolvidos pelo autor do trabalho. A contagem das páginas nos Apêndices e Anexos segue normalmente. Nos Anexos</w:t>
      </w:r>
      <w:r w:rsidRPr="004338C1">
        <w:rPr>
          <w:szCs w:val="24"/>
        </w:rPr>
        <w:t>,</w:t>
      </w:r>
      <w:r w:rsidR="003A760E" w:rsidRPr="004338C1">
        <w:rPr>
          <w:szCs w:val="24"/>
        </w:rPr>
        <w:t xml:space="preserve"> os números não precisam ser indicados, a não ser na página inicial de cada um. </w:t>
      </w:r>
    </w:p>
    <w:p w:rsidR="004338C1" w:rsidRDefault="009B7610" w:rsidP="003A760E">
      <w:pPr>
        <w:pStyle w:val="Recuodecorpodetexto2"/>
        <w:rPr>
          <w:b w:val="0"/>
          <w:szCs w:val="24"/>
        </w:rPr>
      </w:pPr>
      <w:r w:rsidRPr="004338C1">
        <w:rPr>
          <w:b w:val="0"/>
          <w:szCs w:val="24"/>
        </w:rPr>
        <w:t>Conforme a NBR 14724 (2001), apêndices e anexos são identificados por letras maiúsculas consecutivas, travessão e pelos respectivos títulos</w:t>
      </w:r>
    </w:p>
    <w:p w:rsidR="004338C1" w:rsidRDefault="004338C1" w:rsidP="003A760E">
      <w:pPr>
        <w:pStyle w:val="Recuodecorpodetexto2"/>
        <w:rPr>
          <w:b w:val="0"/>
          <w:szCs w:val="24"/>
        </w:rPr>
      </w:pPr>
    </w:p>
    <w:p w:rsidR="009B7610" w:rsidRPr="00462EBF" w:rsidRDefault="009B7610" w:rsidP="003A760E">
      <w:pPr>
        <w:pStyle w:val="Recuodecorpodetexto2"/>
        <w:rPr>
          <w:b w:val="0"/>
          <w:szCs w:val="24"/>
        </w:rPr>
      </w:pPr>
      <w:r w:rsidRPr="00462EBF">
        <w:rPr>
          <w:b w:val="0"/>
          <w:szCs w:val="24"/>
        </w:rPr>
        <w:t>Exemplo:</w:t>
      </w:r>
    </w:p>
    <w:p w:rsidR="009B7610" w:rsidRPr="00462EBF" w:rsidRDefault="009B7610" w:rsidP="003A760E">
      <w:pPr>
        <w:pStyle w:val="Recuodecorpodetexto2"/>
        <w:rPr>
          <w:szCs w:val="24"/>
        </w:rPr>
      </w:pPr>
      <w:r w:rsidRPr="00462EBF">
        <w:rPr>
          <w:szCs w:val="24"/>
        </w:rPr>
        <w:t xml:space="preserve">APÊNDICE A – Avaliação numérica de células </w:t>
      </w:r>
    </w:p>
    <w:p w:rsidR="003F65B5" w:rsidRPr="001E6C72" w:rsidRDefault="003F65B5" w:rsidP="00141154">
      <w:pPr>
        <w:pStyle w:val="Ttulo1"/>
        <w:numPr>
          <w:ilvl w:val="0"/>
          <w:numId w:val="0"/>
        </w:numPr>
        <w:ind w:left="295" w:hanging="295"/>
        <w:jc w:val="center"/>
      </w:pPr>
      <w:bookmarkStart w:id="70" w:name="_Toc497079432"/>
      <w:r w:rsidRPr="004954D0">
        <w:lastRenderedPageBreak/>
        <w:t xml:space="preserve">anexo A </w:t>
      </w:r>
      <w:r w:rsidR="009B7610" w:rsidRPr="004954D0">
        <w:t>-</w:t>
      </w:r>
      <w:r w:rsidRPr="004954D0">
        <w:t xml:space="preserve"> </w:t>
      </w:r>
      <w:r w:rsidRPr="001E6C72">
        <w:t>Descrição</w:t>
      </w:r>
      <w:r w:rsidR="009B7610" w:rsidRPr="001E6C72">
        <w:t xml:space="preserve"> </w:t>
      </w:r>
      <w:r w:rsidRPr="001E6C72">
        <w:t xml:space="preserve"> do anexo</w:t>
      </w:r>
      <w:bookmarkEnd w:id="67"/>
      <w:bookmarkEnd w:id="68"/>
      <w:bookmarkEnd w:id="70"/>
    </w:p>
    <w:p w:rsidR="009B7610" w:rsidRPr="000E495D" w:rsidRDefault="009B7610">
      <w:pPr>
        <w:rPr>
          <w:b/>
          <w:szCs w:val="24"/>
        </w:rPr>
      </w:pPr>
    </w:p>
    <w:p w:rsidR="009B7610" w:rsidRPr="0085229E" w:rsidRDefault="009B7610" w:rsidP="009B7610">
      <w:pPr>
        <w:rPr>
          <w:szCs w:val="24"/>
        </w:rPr>
      </w:pPr>
      <w:r w:rsidRPr="000E495D">
        <w:rPr>
          <w:szCs w:val="24"/>
        </w:rPr>
        <w:t xml:space="preserve">Apêndices e Anexos </w:t>
      </w:r>
      <w:r w:rsidR="004309D0">
        <w:rPr>
          <w:szCs w:val="24"/>
        </w:rPr>
        <w:t>tem como função permitir</w:t>
      </w:r>
      <w:r w:rsidR="004309D0" w:rsidRPr="004338C1">
        <w:rPr>
          <w:szCs w:val="24"/>
        </w:rPr>
        <w:t xml:space="preserve"> </w:t>
      </w:r>
      <w:r w:rsidRPr="000E495D">
        <w:rPr>
          <w:szCs w:val="24"/>
        </w:rPr>
        <w:t xml:space="preserve">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Pr="000E495D">
        <w:rPr>
          <w:szCs w:val="24"/>
        </w:rPr>
        <w:t xml:space="preserve"> material que não fo</w:t>
      </w:r>
      <w:r w:rsidR="004309D0">
        <w:rPr>
          <w:szCs w:val="24"/>
        </w:rPr>
        <w:t>i</w:t>
      </w:r>
      <w:r w:rsidRPr="000E495D">
        <w:rPr>
          <w:szCs w:val="24"/>
        </w:rPr>
        <w:t xml:space="preserve"> desenvolvidos pelo autor do trabalho. A contagem das páginas nos Apêndices e Anexos segue normalmente. Nos Anexos, os números não prec</w:t>
      </w:r>
      <w:r w:rsidRPr="0085229E">
        <w:rPr>
          <w:szCs w:val="24"/>
        </w:rPr>
        <w:t xml:space="preserve">isam ser indicados, a não ser na página inicial de cada um. </w:t>
      </w:r>
    </w:p>
    <w:p w:rsidR="004338C1" w:rsidRDefault="009B7610" w:rsidP="009B7610">
      <w:pPr>
        <w:pStyle w:val="Recuodecorpodetexto2"/>
        <w:rPr>
          <w:szCs w:val="24"/>
        </w:rPr>
      </w:pPr>
      <w:r w:rsidRPr="0085229E">
        <w:rPr>
          <w:b w:val="0"/>
          <w:szCs w:val="24"/>
        </w:rPr>
        <w:t>Conforme a NBR 14724 (2001), apêndices e anexos são identificados por letras maiúsculas consecutivas, travessão e pelos respectivos títulos.</w:t>
      </w:r>
      <w:r w:rsidRPr="0085229E">
        <w:rPr>
          <w:szCs w:val="24"/>
        </w:rPr>
        <w:t xml:space="preserve"> </w:t>
      </w:r>
    </w:p>
    <w:p w:rsidR="004338C1" w:rsidRDefault="004338C1" w:rsidP="009B7610">
      <w:pPr>
        <w:pStyle w:val="Recuodecorpodetexto2"/>
        <w:rPr>
          <w:szCs w:val="24"/>
        </w:rPr>
      </w:pPr>
    </w:p>
    <w:p w:rsidR="009B7610" w:rsidRPr="003F7C5B" w:rsidRDefault="009B7610" w:rsidP="009B7610">
      <w:pPr>
        <w:pStyle w:val="Recuodecorpodetexto2"/>
        <w:rPr>
          <w:b w:val="0"/>
          <w:szCs w:val="24"/>
        </w:rPr>
      </w:pPr>
      <w:r w:rsidRPr="003F7C5B">
        <w:rPr>
          <w:b w:val="0"/>
          <w:szCs w:val="24"/>
        </w:rPr>
        <w:t>Exemplo:</w:t>
      </w:r>
    </w:p>
    <w:p w:rsidR="003F65B5" w:rsidRPr="00446615" w:rsidRDefault="009B7610" w:rsidP="00446615">
      <w:pPr>
        <w:pStyle w:val="Recuodecorpodetexto2"/>
        <w:rPr>
          <w:szCs w:val="24"/>
        </w:rPr>
      </w:pPr>
      <w:r w:rsidRPr="003F7C5B">
        <w:rPr>
          <w:szCs w:val="24"/>
        </w:rPr>
        <w:t xml:space="preserve">ANEXO A – Representação </w:t>
      </w:r>
      <w:r w:rsidR="00446615">
        <w:rPr>
          <w:szCs w:val="24"/>
        </w:rPr>
        <w:t xml:space="preserve">gráfica de contagem de células </w:t>
      </w:r>
    </w:p>
    <w:sectPr w:rsidR="003F65B5" w:rsidRPr="00446615">
      <w:headerReference w:type="first" r:id="rId16"/>
      <w:footnotePr>
        <w:pos w:val="beneathText"/>
      </w:footnotePr>
      <w:pgSz w:w="11905" w:h="16837"/>
      <w:pgMar w:top="1701" w:right="1701" w:bottom="1389"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226" w:rsidRDefault="00221226">
      <w:pPr>
        <w:spacing w:after="0"/>
      </w:pPr>
      <w:r>
        <w:separator/>
      </w:r>
    </w:p>
  </w:endnote>
  <w:endnote w:type="continuationSeparator" w:id="0">
    <w:p w:rsidR="00221226" w:rsidRDefault="00221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61" w:rsidRDefault="00B81C61">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226" w:rsidRDefault="00221226">
      <w:pPr>
        <w:spacing w:after="0"/>
      </w:pPr>
      <w:r>
        <w:separator/>
      </w:r>
    </w:p>
  </w:footnote>
  <w:footnote w:type="continuationSeparator" w:id="0">
    <w:p w:rsidR="00221226" w:rsidRDefault="00221226">
      <w:pPr>
        <w:spacing w:after="0"/>
      </w:pPr>
      <w:r>
        <w:continuationSeparator/>
      </w:r>
    </w:p>
  </w:footnote>
  <w:footnote w:id="1">
    <w:p w:rsidR="00B81C61" w:rsidRDefault="00B81C61">
      <w:pPr>
        <w:pStyle w:val="Textodenotaderodap"/>
      </w:pPr>
      <w:r w:rsidRPr="00B54D9B">
        <w:rPr>
          <w:rStyle w:val="Refdenotaderodap"/>
          <w:sz w:val="20"/>
        </w:rPr>
        <w:footnoteRef/>
      </w:r>
      <w:r w:rsidRPr="00B54D9B">
        <w:rPr>
          <w:sz w:val="20"/>
        </w:rPr>
        <w:t xml:space="preserve"> </w:t>
      </w:r>
      <w:r w:rsidRPr="00B54D9B">
        <w:rPr>
          <w:sz w:val="20"/>
          <w:szCs w:val="24"/>
        </w:rPr>
        <w:t xml:space="preserve">Não confundir a palavra </w:t>
      </w:r>
      <w:r w:rsidRPr="00B54D9B">
        <w:rPr>
          <w:b/>
          <w:i/>
          <w:sz w:val="20"/>
          <w:szCs w:val="24"/>
        </w:rPr>
        <w:t>apóstrofo</w:t>
      </w:r>
      <w:r w:rsidRPr="00B54D9B">
        <w:rPr>
          <w:i/>
          <w:sz w:val="20"/>
          <w:szCs w:val="24"/>
        </w:rPr>
        <w:t xml:space="preserve"> que </w:t>
      </w:r>
      <w:r w:rsidRPr="00B54D9B">
        <w:rPr>
          <w:sz w:val="20"/>
          <w:szCs w:val="24"/>
        </w:rPr>
        <w:t xml:space="preserve">é o sinal (‘), com </w:t>
      </w:r>
      <w:r w:rsidRPr="00B54D9B">
        <w:rPr>
          <w:b/>
          <w:i/>
          <w:sz w:val="20"/>
          <w:szCs w:val="24"/>
        </w:rPr>
        <w:t>apóstrofe</w:t>
      </w:r>
      <w:r w:rsidRPr="00B54D9B">
        <w:rPr>
          <w:i/>
          <w:sz w:val="20"/>
          <w:szCs w:val="24"/>
        </w:rPr>
        <w:t xml:space="preserve"> que </w:t>
      </w:r>
      <w:r w:rsidRPr="00B54D9B">
        <w:rPr>
          <w:sz w:val="20"/>
          <w:szCs w:val="24"/>
        </w:rPr>
        <w:t>é uma figura de linguagem que consiste na interpelação ou invocação do leitor, ouvinte ou outra pessoa no decorrer de um texto).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61" w:rsidRDefault="00B81C61">
    <w:pPr>
      <w:pStyle w:val="Cabealho"/>
      <w:ind w:right="360" w:firstLine="360"/>
      <w:jc w:val="right"/>
      <w:rPr>
        <w:rStyle w:val="Nmerodepgina"/>
      </w:rPr>
    </w:pPr>
  </w:p>
  <w:p w:rsidR="00B81C61" w:rsidRDefault="00B81C61">
    <w:pPr>
      <w:pStyle w:val="Cabealho"/>
      <w:ind w:right="360" w:firstLine="360"/>
      <w:jc w:val="right"/>
      <w:rPr>
        <w:rStyle w:val="Nmerodepgina"/>
      </w:rPr>
    </w:pPr>
  </w:p>
  <w:p w:rsidR="00B81C61" w:rsidRDefault="00B81C61">
    <w:pPr>
      <w:pStyle w:val="Cabealho"/>
      <w:ind w:firstLine="360"/>
      <w:jc w:val="right"/>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61" w:rsidRDefault="00B81C61">
    <w:pPr>
      <w:pStyle w:val="Cabealho"/>
    </w:pPr>
  </w:p>
  <w:p w:rsidR="00B81C61" w:rsidRDefault="00B81C61">
    <w:pPr>
      <w:pStyle w:val="Cabealho"/>
    </w:pPr>
  </w:p>
  <w:p w:rsidR="00B81C61" w:rsidRDefault="00B81C6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61" w:rsidRDefault="00B81C61">
    <w:pPr>
      <w:pStyle w:val="Cabealho"/>
      <w:jc w:val="right"/>
    </w:pPr>
  </w:p>
  <w:p w:rsidR="00B81C61" w:rsidRDefault="00B81C61">
    <w:pPr>
      <w:pStyle w:val="Cabealho"/>
      <w:jc w:val="right"/>
    </w:pPr>
  </w:p>
  <w:p w:rsidR="00B81C61" w:rsidRDefault="00B81C61">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61" w:rsidRDefault="00B81C61">
    <w:pPr>
      <w:pStyle w:val="Cabealho"/>
      <w:rPr>
        <w:rStyle w:val="Nmerodepgina"/>
      </w:rPr>
    </w:pPr>
  </w:p>
  <w:p w:rsidR="00B81C61" w:rsidRDefault="00B81C61">
    <w:pPr>
      <w:pStyle w:val="Cabealho"/>
      <w:rPr>
        <w:rStyle w:val="Nmerodepgina"/>
      </w:rPr>
    </w:pPr>
  </w:p>
  <w:p w:rsidR="00B81C61" w:rsidRDefault="00B81C61">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61" w:rsidRDefault="00B81C61">
    <w:pPr>
      <w:pStyle w:val="Cabealho"/>
      <w:jc w:val="right"/>
    </w:pPr>
  </w:p>
  <w:p w:rsidR="00B81C61" w:rsidRDefault="00B81C61">
    <w:pPr>
      <w:pStyle w:val="Cabealho"/>
      <w:jc w:val="right"/>
    </w:pPr>
  </w:p>
  <w:p w:rsidR="00B81C61" w:rsidRDefault="00B81C61">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21</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61" w:rsidRDefault="00B81C61">
    <w:pPr>
      <w:pStyle w:val="Cabealho"/>
      <w:rPr>
        <w:rStyle w:val="Nmerodepgina"/>
      </w:rPr>
    </w:pPr>
  </w:p>
  <w:p w:rsidR="00B81C61" w:rsidRDefault="00B81C61">
    <w:pPr>
      <w:pStyle w:val="Cabealho"/>
      <w:rPr>
        <w:rStyle w:val="Nmerodepgina"/>
      </w:rPr>
    </w:pPr>
  </w:p>
  <w:p w:rsidR="00B81C61" w:rsidRDefault="00B81C61">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C61" w:rsidRDefault="00B81C61">
    <w:pPr>
      <w:pStyle w:val="Cabealho"/>
      <w:jc w:val="left"/>
      <w:rPr>
        <w:rStyle w:val="Nmerodepgina"/>
      </w:rPr>
    </w:pPr>
  </w:p>
  <w:p w:rsidR="00B81C61" w:rsidRDefault="00B81C61">
    <w:pPr>
      <w:pStyle w:val="Cabealho"/>
      <w:rPr>
        <w:rStyle w:val="Nmerodepgina"/>
      </w:rPr>
    </w:pPr>
  </w:p>
  <w:p w:rsidR="00B81C61" w:rsidRDefault="00B81C61">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15:restartNumberingAfterBreak="0">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2EF54E2"/>
    <w:multiLevelType w:val="hybridMultilevel"/>
    <w:tmpl w:val="05C239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D594CAB"/>
    <w:multiLevelType w:val="multilevel"/>
    <w:tmpl w:val="D2F494E6"/>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9" w15:restartNumberingAfterBreak="0">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15:restartNumberingAfterBreak="0">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8"/>
  </w:num>
  <w:num w:numId="7">
    <w:abstractNumId w:val="10"/>
  </w:num>
  <w:num w:numId="8">
    <w:abstractNumId w:val="8"/>
  </w:num>
  <w:num w:numId="9">
    <w:abstractNumId w:val="8"/>
  </w:num>
  <w:num w:numId="10">
    <w:abstractNumId w:val="4"/>
  </w:num>
  <w:num w:numId="11">
    <w:abstractNumId w:val="7"/>
  </w:num>
  <w:num w:numId="12">
    <w:abstractNumId w:val="8"/>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1E0"/>
    <w:rsid w:val="000361E6"/>
    <w:rsid w:val="000C2CDE"/>
    <w:rsid w:val="000E495D"/>
    <w:rsid w:val="000E58AD"/>
    <w:rsid w:val="000F06DC"/>
    <w:rsid w:val="001248B3"/>
    <w:rsid w:val="00141154"/>
    <w:rsid w:val="001538A3"/>
    <w:rsid w:val="00186E75"/>
    <w:rsid w:val="001A08F5"/>
    <w:rsid w:val="001A61E0"/>
    <w:rsid w:val="001C4275"/>
    <w:rsid w:val="001E6C72"/>
    <w:rsid w:val="00211DA6"/>
    <w:rsid w:val="002174E1"/>
    <w:rsid w:val="00220B31"/>
    <w:rsid w:val="00221226"/>
    <w:rsid w:val="002444B4"/>
    <w:rsid w:val="0024668D"/>
    <w:rsid w:val="00283B0C"/>
    <w:rsid w:val="002C2304"/>
    <w:rsid w:val="002C4872"/>
    <w:rsid w:val="002C69A4"/>
    <w:rsid w:val="002E7A88"/>
    <w:rsid w:val="002F3088"/>
    <w:rsid w:val="002F74DA"/>
    <w:rsid w:val="003723B7"/>
    <w:rsid w:val="003A760E"/>
    <w:rsid w:val="003B362C"/>
    <w:rsid w:val="003B6BDF"/>
    <w:rsid w:val="003F65B5"/>
    <w:rsid w:val="003F7C5B"/>
    <w:rsid w:val="00414371"/>
    <w:rsid w:val="00426A74"/>
    <w:rsid w:val="004309D0"/>
    <w:rsid w:val="004338C1"/>
    <w:rsid w:val="00446615"/>
    <w:rsid w:val="00462EBF"/>
    <w:rsid w:val="004954D0"/>
    <w:rsid w:val="00497FA1"/>
    <w:rsid w:val="004C0FD6"/>
    <w:rsid w:val="004D4842"/>
    <w:rsid w:val="004D61E8"/>
    <w:rsid w:val="004E3458"/>
    <w:rsid w:val="005051F4"/>
    <w:rsid w:val="005125B5"/>
    <w:rsid w:val="005166E5"/>
    <w:rsid w:val="00540888"/>
    <w:rsid w:val="0057498C"/>
    <w:rsid w:val="00660008"/>
    <w:rsid w:val="00674707"/>
    <w:rsid w:val="006A5862"/>
    <w:rsid w:val="006B285A"/>
    <w:rsid w:val="006B60FF"/>
    <w:rsid w:val="006F20F2"/>
    <w:rsid w:val="00701833"/>
    <w:rsid w:val="007E6802"/>
    <w:rsid w:val="0080513A"/>
    <w:rsid w:val="00825D53"/>
    <w:rsid w:val="008308BE"/>
    <w:rsid w:val="0085229E"/>
    <w:rsid w:val="00875D24"/>
    <w:rsid w:val="00892231"/>
    <w:rsid w:val="008B6F22"/>
    <w:rsid w:val="008C227A"/>
    <w:rsid w:val="008D00D3"/>
    <w:rsid w:val="008E6F0B"/>
    <w:rsid w:val="00903D25"/>
    <w:rsid w:val="00916833"/>
    <w:rsid w:val="0092781D"/>
    <w:rsid w:val="00940D37"/>
    <w:rsid w:val="00995CF1"/>
    <w:rsid w:val="009B2557"/>
    <w:rsid w:val="009B7610"/>
    <w:rsid w:val="00A12994"/>
    <w:rsid w:val="00A14213"/>
    <w:rsid w:val="00A4662C"/>
    <w:rsid w:val="00A65A42"/>
    <w:rsid w:val="00A90AD3"/>
    <w:rsid w:val="00A90CF9"/>
    <w:rsid w:val="00AB592A"/>
    <w:rsid w:val="00AC7AD0"/>
    <w:rsid w:val="00AD1F93"/>
    <w:rsid w:val="00AE69F4"/>
    <w:rsid w:val="00AF51BB"/>
    <w:rsid w:val="00B028E5"/>
    <w:rsid w:val="00B348F3"/>
    <w:rsid w:val="00B36556"/>
    <w:rsid w:val="00B37F27"/>
    <w:rsid w:val="00B54D9B"/>
    <w:rsid w:val="00B81C61"/>
    <w:rsid w:val="00BA68C7"/>
    <w:rsid w:val="00BF275D"/>
    <w:rsid w:val="00C10B3F"/>
    <w:rsid w:val="00C45C00"/>
    <w:rsid w:val="00C523A2"/>
    <w:rsid w:val="00C544B9"/>
    <w:rsid w:val="00CD6A42"/>
    <w:rsid w:val="00CE3415"/>
    <w:rsid w:val="00CF3307"/>
    <w:rsid w:val="00CF657E"/>
    <w:rsid w:val="00D27155"/>
    <w:rsid w:val="00D32546"/>
    <w:rsid w:val="00D37220"/>
    <w:rsid w:val="00D441D4"/>
    <w:rsid w:val="00D52FCA"/>
    <w:rsid w:val="00DB61E7"/>
    <w:rsid w:val="00DD7153"/>
    <w:rsid w:val="00E070B3"/>
    <w:rsid w:val="00E42C4C"/>
    <w:rsid w:val="00E66EC0"/>
    <w:rsid w:val="00E671A7"/>
    <w:rsid w:val="00EB50BB"/>
    <w:rsid w:val="00EF3349"/>
    <w:rsid w:val="00F36B51"/>
    <w:rsid w:val="00F93878"/>
    <w:rsid w:val="00F9454D"/>
    <w:rsid w:val="00FD6E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FBF9"/>
  <w15:docId w15:val="{C7E1E88E-2971-481F-ADAA-664D4012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ind w:left="295" w:hanging="295"/>
      <w:jc w:val="left"/>
      <w:outlineLvl w:val="0"/>
    </w:pPr>
    <w:rPr>
      <w:b/>
      <w:bCs/>
      <w:caps/>
      <w:szCs w:val="24"/>
    </w:rPr>
  </w:style>
  <w:style w:type="paragraph" w:styleId="Ttulo2">
    <w:name w:val="heading 2"/>
    <w:basedOn w:val="Normal"/>
    <w:next w:val="Normal"/>
    <w:autoRedefine/>
    <w:qFormat/>
    <w:rsid w:val="003F7C5B"/>
    <w:pPr>
      <w:keepNext/>
      <w:numPr>
        <w:ilvl w:val="1"/>
        <w:numId w:val="6"/>
      </w:numPr>
      <w:tabs>
        <w:tab w:val="clear" w:pos="788"/>
      </w:tabs>
      <w:spacing w:before="360" w:after="180"/>
      <w:ind w:left="426" w:hanging="426"/>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6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Downloads\Ap&#234;ndice%20IV.docx.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hPercent val="82"/>
      <c:rotY val="20"/>
      <c:depthPercent val="100"/>
      <c:rAngAx val="1"/>
    </c:view3D>
    <c:floor>
      <c:thickness val="0"/>
      <c:spPr>
        <a:solidFill>
          <a:srgbClr val="C0C0C0"/>
        </a:solidFill>
        <a:ln w="3175">
          <a:solidFill>
            <a:srgbClr val="000000"/>
          </a:solidFill>
          <a:prstDash val="solid"/>
        </a:ln>
      </c:spPr>
    </c:floor>
    <c:sideWall>
      <c:thickness val="0"/>
      <c:spPr>
        <a:noFill/>
        <a:ln w="12700">
          <a:solidFill>
            <a:srgbClr val="000000"/>
          </a:solidFill>
          <a:prstDash val="solid"/>
        </a:ln>
      </c:spPr>
    </c:sideWall>
    <c:backWall>
      <c:thickness val="0"/>
      <c:spPr>
        <a:noFill/>
        <a:ln w="12700">
          <a:solidFill>
            <a:srgbClr val="000000"/>
          </a:solidFill>
          <a:prstDash val="solid"/>
        </a:ln>
      </c:spPr>
    </c:backWall>
    <c:plotArea>
      <c:layout>
        <c:manualLayout>
          <c:layoutTarget val="inner"/>
          <c:xMode val="edge"/>
          <c:yMode val="edge"/>
          <c:x val="0.14173228346456693"/>
          <c:y val="9.036144578313253E-2"/>
          <c:w val="0.59842519685039375"/>
          <c:h val="0.6506024096385542"/>
        </c:manualLayout>
      </c:layout>
      <c:bar3DChart>
        <c:barDir val="col"/>
        <c:grouping val="clustered"/>
        <c:varyColors val="0"/>
        <c:ser>
          <c:idx val="0"/>
          <c:order val="0"/>
          <c:tx>
            <c:strRef>
              <c:f>Sheet1!$A$2</c:f>
              <c:strCache>
                <c:ptCount val="1"/>
                <c:pt idx="0">
                  <c:v>Leste</c:v>
                </c:pt>
              </c:strCache>
            </c:strRef>
          </c:tx>
          <c:spPr>
            <a:solidFill>
              <a:srgbClr val="CC9900"/>
            </a:solidFill>
            <a:ln w="9813">
              <a:solidFill>
                <a:srgbClr val="000000"/>
              </a:solidFill>
              <a:prstDash val="solid"/>
            </a:ln>
          </c:spPr>
          <c:invertIfNegative val="0"/>
          <c:cat>
            <c:strRef>
              <c:f>Sheet1!$B$1:$E$1</c:f>
              <c:strCache>
                <c:ptCount val="4"/>
                <c:pt idx="0">
                  <c:v>1° Trim</c:v>
                </c:pt>
                <c:pt idx="1">
                  <c:v>2° Trim</c:v>
                </c:pt>
                <c:pt idx="2">
                  <c:v>3° Trim</c:v>
                </c:pt>
                <c:pt idx="3">
                  <c:v>4° Trim</c:v>
                </c:pt>
              </c:strCache>
            </c:strRef>
          </c:cat>
          <c:val>
            <c:numRef>
              <c:f>Sheet1!$B$2:$E$2</c:f>
              <c:numCache>
                <c:formatCode>General</c:formatCode>
                <c:ptCount val="4"/>
                <c:pt idx="0">
                  <c:v>20.399999999999999</c:v>
                </c:pt>
                <c:pt idx="1">
                  <c:v>27.4</c:v>
                </c:pt>
                <c:pt idx="2">
                  <c:v>90</c:v>
                </c:pt>
                <c:pt idx="3">
                  <c:v>20.399999999999999</c:v>
                </c:pt>
              </c:numCache>
            </c:numRef>
          </c:val>
          <c:extLst>
            <c:ext xmlns:c16="http://schemas.microsoft.com/office/drawing/2014/chart" uri="{C3380CC4-5D6E-409C-BE32-E72D297353CC}">
              <c16:uniqueId val="{00000000-4B77-4551-857A-919A8796FAFA}"/>
            </c:ext>
          </c:extLst>
        </c:ser>
        <c:ser>
          <c:idx val="1"/>
          <c:order val="1"/>
          <c:tx>
            <c:strRef>
              <c:f>Sheet1!$A$3</c:f>
              <c:strCache>
                <c:ptCount val="1"/>
                <c:pt idx="0">
                  <c:v>Oeste</c:v>
                </c:pt>
              </c:strCache>
            </c:strRef>
          </c:tx>
          <c:spPr>
            <a:solidFill>
              <a:srgbClr val="3B812F"/>
            </a:solidFill>
            <a:ln w="9813">
              <a:solidFill>
                <a:srgbClr val="000000"/>
              </a:solidFill>
              <a:prstDash val="solid"/>
            </a:ln>
          </c:spPr>
          <c:invertIfNegative val="0"/>
          <c:cat>
            <c:strRef>
              <c:f>Sheet1!$B$1:$E$1</c:f>
              <c:strCache>
                <c:ptCount val="4"/>
                <c:pt idx="0">
                  <c:v>1° Trim</c:v>
                </c:pt>
                <c:pt idx="1">
                  <c:v>2° Trim</c:v>
                </c:pt>
                <c:pt idx="2">
                  <c:v>3° Trim</c:v>
                </c:pt>
                <c:pt idx="3">
                  <c:v>4° Trim</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1-4B77-4551-857A-919A8796FAFA}"/>
            </c:ext>
          </c:extLst>
        </c:ser>
        <c:ser>
          <c:idx val="2"/>
          <c:order val="2"/>
          <c:tx>
            <c:strRef>
              <c:f>Sheet1!$A$4</c:f>
              <c:strCache>
                <c:ptCount val="1"/>
                <c:pt idx="0">
                  <c:v>Norte</c:v>
                </c:pt>
              </c:strCache>
            </c:strRef>
          </c:tx>
          <c:spPr>
            <a:solidFill>
              <a:srgbClr val="996600"/>
            </a:solidFill>
            <a:ln w="9813">
              <a:solidFill>
                <a:srgbClr val="000000"/>
              </a:solidFill>
              <a:prstDash val="solid"/>
            </a:ln>
          </c:spPr>
          <c:invertIfNegative val="0"/>
          <c:cat>
            <c:strRef>
              <c:f>Sheet1!$B$1:$E$1</c:f>
              <c:strCache>
                <c:ptCount val="4"/>
                <c:pt idx="0">
                  <c:v>1° Trim</c:v>
                </c:pt>
                <c:pt idx="1">
                  <c:v>2° Trim</c:v>
                </c:pt>
                <c:pt idx="2">
                  <c:v>3° Trim</c:v>
                </c:pt>
                <c:pt idx="3">
                  <c:v>4° Trim</c:v>
                </c:pt>
              </c:strCache>
            </c:strRef>
          </c:cat>
          <c:val>
            <c:numRef>
              <c:f>Sheet1!$B$4:$E$4</c:f>
              <c:numCache>
                <c:formatCode>General</c:formatCode>
                <c:ptCount val="4"/>
                <c:pt idx="0">
                  <c:v>45.9</c:v>
                </c:pt>
                <c:pt idx="1">
                  <c:v>46.9</c:v>
                </c:pt>
                <c:pt idx="2">
                  <c:v>45</c:v>
                </c:pt>
                <c:pt idx="3">
                  <c:v>43.9</c:v>
                </c:pt>
              </c:numCache>
            </c:numRef>
          </c:val>
          <c:extLst>
            <c:ext xmlns:c16="http://schemas.microsoft.com/office/drawing/2014/chart" uri="{C3380CC4-5D6E-409C-BE32-E72D297353CC}">
              <c16:uniqueId val="{00000002-4B77-4551-857A-919A8796FAFA}"/>
            </c:ext>
          </c:extLst>
        </c:ser>
        <c:dLbls>
          <c:showLegendKey val="0"/>
          <c:showVal val="0"/>
          <c:showCatName val="0"/>
          <c:showSerName val="0"/>
          <c:showPercent val="0"/>
          <c:showBubbleSize val="0"/>
        </c:dLbls>
        <c:gapWidth val="150"/>
        <c:gapDepth val="0"/>
        <c:shape val="box"/>
        <c:axId val="173226496"/>
        <c:axId val="175874624"/>
        <c:axId val="0"/>
      </c:bar3DChart>
      <c:catAx>
        <c:axId val="173226496"/>
        <c:scaling>
          <c:orientation val="minMax"/>
        </c:scaling>
        <c:delete val="0"/>
        <c:axPos val="b"/>
        <c:numFmt formatCode="General" sourceLinked="1"/>
        <c:majorTickMark val="out"/>
        <c:minorTickMark val="none"/>
        <c:tickLblPos val="low"/>
        <c:spPr>
          <a:ln w="2453">
            <a:solidFill>
              <a:srgbClr val="000000"/>
            </a:solidFill>
            <a:prstDash val="solid"/>
          </a:ln>
        </c:spPr>
        <c:txPr>
          <a:bodyPr rot="0" vert="horz"/>
          <a:lstStyle/>
          <a:p>
            <a:pPr>
              <a:defRPr sz="562" b="1" i="0" u="none" strike="noStrike" baseline="0">
                <a:solidFill>
                  <a:srgbClr val="000000"/>
                </a:solidFill>
                <a:latin typeface="Garamond"/>
                <a:ea typeface="Garamond"/>
                <a:cs typeface="Garamond"/>
              </a:defRPr>
            </a:pPr>
            <a:endParaRPr lang="pt-BR"/>
          </a:p>
        </c:txPr>
        <c:crossAx val="175874624"/>
        <c:crosses val="autoZero"/>
        <c:auto val="1"/>
        <c:lblAlgn val="ctr"/>
        <c:lblOffset val="100"/>
        <c:tickLblSkip val="1"/>
        <c:tickMarkSkip val="1"/>
        <c:noMultiLvlLbl val="0"/>
      </c:catAx>
      <c:valAx>
        <c:axId val="175874624"/>
        <c:scaling>
          <c:orientation val="minMax"/>
        </c:scaling>
        <c:delete val="0"/>
        <c:axPos val="l"/>
        <c:majorGridlines>
          <c:spPr>
            <a:ln w="2453">
              <a:solidFill>
                <a:srgbClr val="000000"/>
              </a:solidFill>
              <a:prstDash val="solid"/>
            </a:ln>
          </c:spPr>
        </c:majorGridlines>
        <c:numFmt formatCode="General" sourceLinked="1"/>
        <c:majorTickMark val="out"/>
        <c:minorTickMark val="none"/>
        <c:tickLblPos val="nextTo"/>
        <c:spPr>
          <a:ln w="2453">
            <a:solidFill>
              <a:srgbClr val="000000"/>
            </a:solidFill>
            <a:prstDash val="solid"/>
          </a:ln>
        </c:spPr>
        <c:txPr>
          <a:bodyPr rot="0" vert="horz"/>
          <a:lstStyle/>
          <a:p>
            <a:pPr>
              <a:defRPr sz="562" b="1" i="0" u="none" strike="noStrike" baseline="0">
                <a:solidFill>
                  <a:srgbClr val="000000"/>
                </a:solidFill>
                <a:latin typeface="Garamond"/>
                <a:ea typeface="Garamond"/>
                <a:cs typeface="Garamond"/>
              </a:defRPr>
            </a:pPr>
            <a:endParaRPr lang="pt-BR"/>
          </a:p>
        </c:txPr>
        <c:crossAx val="173226496"/>
        <c:crosses val="autoZero"/>
        <c:crossBetween val="between"/>
      </c:valAx>
      <c:spPr>
        <a:noFill/>
        <a:ln w="19018">
          <a:noFill/>
        </a:ln>
      </c:spPr>
    </c:plotArea>
    <c:legend>
      <c:legendPos val="r"/>
      <c:layout>
        <c:manualLayout>
          <c:xMode val="edge"/>
          <c:yMode val="edge"/>
          <c:x val="0.7834645669291338"/>
          <c:y val="0.36144601110907648"/>
          <c:w val="0.20078740157480313"/>
          <c:h val="0.27710858817066475"/>
        </c:manualLayout>
      </c:layout>
      <c:overlay val="0"/>
      <c:spPr>
        <a:noFill/>
        <a:ln w="2453">
          <a:solidFill>
            <a:srgbClr val="000000"/>
          </a:solidFill>
          <a:prstDash val="solid"/>
        </a:ln>
      </c:spPr>
      <c:txPr>
        <a:bodyPr/>
        <a:lstStyle/>
        <a:p>
          <a:pPr>
            <a:defRPr sz="514" b="1" i="0" u="none" strike="noStrike" baseline="0">
              <a:solidFill>
                <a:srgbClr val="000000"/>
              </a:solidFill>
              <a:latin typeface="Garamond"/>
              <a:ea typeface="Garamond"/>
              <a:cs typeface="Garamond"/>
            </a:defRPr>
          </a:pPr>
          <a:endParaRPr lang="pt-BR"/>
        </a:p>
      </c:txPr>
    </c:legend>
    <c:plotVisOnly val="1"/>
    <c:dispBlanksAs val="gap"/>
    <c:showDLblsOverMax val="0"/>
  </c:chart>
  <c:spPr>
    <a:solidFill>
      <a:srgbClr val="FFFFFF"/>
    </a:solidFill>
    <a:ln>
      <a:noFill/>
    </a:ln>
  </c:spPr>
  <c:txPr>
    <a:bodyPr/>
    <a:lstStyle/>
    <a:p>
      <a:pPr>
        <a:defRPr sz="562" b="1" i="0" u="none" strike="noStrike" baseline="0">
          <a:solidFill>
            <a:srgbClr val="000000"/>
          </a:solidFill>
          <a:latin typeface="Garamond"/>
          <a:ea typeface="Garamond"/>
          <a:cs typeface="Garamond"/>
        </a:defRPr>
      </a:pPr>
      <a:endParaRPr lang="pt-BR"/>
    </a:p>
  </c:tx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EF15F-A031-4A21-BB70-231D1A5C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Apêndice IV.docx.dotx</Template>
  <TotalTime>172</TotalTime>
  <Pages>21</Pages>
  <Words>3707</Words>
  <Characters>20020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INSTITUTO FEDERAL DO RIO GRANDE DO SUL</vt:lpstr>
    </vt:vector>
  </TitlesOfParts>
  <Company/>
  <LinksUpToDate>false</LinksUpToDate>
  <CharactersWithSpaces>23680</CharactersWithSpaces>
  <SharedDoc>false</SharedDoc>
  <HLinks>
    <vt:vector size="12" baseType="variant">
      <vt:variant>
        <vt:i4>1310770</vt:i4>
      </vt:variant>
      <vt:variant>
        <vt:i4>29</vt:i4>
      </vt:variant>
      <vt:variant>
        <vt:i4>0</vt:i4>
      </vt:variant>
      <vt:variant>
        <vt:i4>5</vt:i4>
      </vt:variant>
      <vt:variant>
        <vt:lpwstr/>
      </vt:variant>
      <vt:variant>
        <vt:lpwstr>_Toc425171419</vt:lpwstr>
      </vt:variant>
      <vt:variant>
        <vt:i4>1310770</vt:i4>
      </vt:variant>
      <vt:variant>
        <vt:i4>23</vt:i4>
      </vt:variant>
      <vt:variant>
        <vt:i4>0</vt:i4>
      </vt:variant>
      <vt:variant>
        <vt:i4>5</vt:i4>
      </vt:variant>
      <vt:variant>
        <vt:lpwstr/>
      </vt:variant>
      <vt:variant>
        <vt:lpwstr>_Toc425171418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Aluno</dc:creator>
  <cp:lastModifiedBy>Leonardo</cp:lastModifiedBy>
  <cp:revision>5</cp:revision>
  <cp:lastPrinted>2008-11-27T16:11:00Z</cp:lastPrinted>
  <dcterms:created xsi:type="dcterms:W3CDTF">2017-10-20T16:47:00Z</dcterms:created>
  <dcterms:modified xsi:type="dcterms:W3CDTF">2017-10-30T00:40:00Z</dcterms:modified>
</cp:coreProperties>
</file>